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F35D" w14:textId="226FF910" w:rsidR="002F2415" w:rsidRPr="00525AEC" w:rsidRDefault="00525AEC" w:rsidP="00525A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AEC">
        <w:rPr>
          <w:rFonts w:ascii="Times New Roman" w:hAnsi="Times New Roman" w:cs="Times New Roman"/>
          <w:b/>
          <w:bCs/>
          <w:sz w:val="28"/>
          <w:szCs w:val="28"/>
        </w:rPr>
        <w:t>Centro Universitário FEI</w:t>
      </w:r>
    </w:p>
    <w:p w14:paraId="2D92CA4F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F3360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191BD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E01B7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BA77A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41B98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5B6CA" w14:textId="77777777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064F6" w14:textId="70D59DC9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32BBE" wp14:editId="1E841A07">
            <wp:extent cx="5400040" cy="2243455"/>
            <wp:effectExtent l="0" t="0" r="0" b="0"/>
            <wp:docPr id="745609008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9008" name="Imagem 1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51D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3176E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FF6BB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CD325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89CBE" w14:textId="77777777" w:rsid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1CD6D" w14:textId="77777777" w:rsidR="00525AEC" w:rsidRPr="00525AEC" w:rsidRDefault="00525AEC" w:rsidP="00525A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A5AFD" w14:textId="3609DC9A" w:rsidR="00525AEC" w:rsidRPr="00525AEC" w:rsidRDefault="00EF77BA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="00525AEC" w:rsidRPr="00525AE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25AEC" w:rsidRPr="00525AEC">
        <w:rPr>
          <w:rFonts w:ascii="Times New Roman" w:hAnsi="Times New Roman" w:cs="Times New Roman"/>
          <w:sz w:val="24"/>
          <w:szCs w:val="24"/>
        </w:rPr>
        <w:t>/2023</w:t>
      </w:r>
    </w:p>
    <w:p w14:paraId="5656252F" w14:textId="1654FCFE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Anna Beatriz Pereira Lima</w:t>
      </w:r>
    </w:p>
    <w:p w14:paraId="267650C7" w14:textId="5CD79AAF" w:rsidR="00525AEC" w:rsidRP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Giovana Ellero Vieira</w:t>
      </w:r>
    </w:p>
    <w:p w14:paraId="2B7070F9" w14:textId="0C363326" w:rsidR="00525AEC" w:rsidRDefault="00525AEC" w:rsidP="00525AE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25AEC">
        <w:rPr>
          <w:rFonts w:ascii="Times New Roman" w:hAnsi="Times New Roman" w:cs="Times New Roman"/>
          <w:sz w:val="24"/>
          <w:szCs w:val="24"/>
        </w:rPr>
        <w:t>Vagner Batazoli Pereira Filho</w:t>
      </w:r>
    </w:p>
    <w:p w14:paraId="2ACCE1C3" w14:textId="1841DCEA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82"/>
        <w:gridCol w:w="4918"/>
        <w:gridCol w:w="2894"/>
      </w:tblGrid>
      <w:tr w:rsidR="00525AEC" w:rsidRPr="00566F03" w14:paraId="742E1A6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5F41383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6416B49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 de Histórias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14:paraId="561B663D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Funcionalidades</w:t>
            </w:r>
          </w:p>
        </w:tc>
      </w:tr>
      <w:tr w:rsidR="00525AEC" w:rsidRPr="00566F03" w14:paraId="55EE7553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714D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A7640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criar uma conta usando e-mail e passando meu nome CPF, data de nascimento e senha para entrar na plataforma e poder assistir as aulas.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55E45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Aluno, Modifica Aluno</w:t>
            </w:r>
          </w:p>
        </w:tc>
      </w:tr>
      <w:tr w:rsidR="00525AEC" w:rsidRPr="00566F03" w14:paraId="44427A1E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7DF86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6E08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eu posso criar uma conta usando e-mail e passando meu nome CPF, data de nascimento e senha para entrar na plataforma e poder ministrar as aulas.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FCA58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Professor, Modifica Professor</w:t>
            </w:r>
          </w:p>
        </w:tc>
      </w:tr>
      <w:tr w:rsidR="00525AEC" w:rsidRPr="00566F03" w14:paraId="4F4F4B2C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3BD2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D0685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devo informar o assunto, a data, e o modelo da aula, caso o modelo seja presencial devo colocar a localização ao fazer isso se conclui o agendamento para a aula.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FE560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Cadastrar Aula</w:t>
            </w:r>
          </w:p>
        </w:tc>
      </w:tr>
      <w:tr w:rsidR="00525AEC" w:rsidRPr="00566F03" w14:paraId="200DACFF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3B2C6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E1CF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pesquisar aulas por assunto, modelo data ou localização para aulas presenciais.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9EAB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Pesquisar Aula</w:t>
            </w:r>
          </w:p>
        </w:tc>
      </w:tr>
      <w:tr w:rsidR="00525AEC" w:rsidRPr="00566F03" w14:paraId="00575827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26F8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E7EE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usuário posso entrar na aba doações colocar o valor e minha forma de pagamento preferida, no caso PIX, fazer o pagamento e ver a mensagem de agradecimento a doação.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7B92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Realizar Pagamentos</w:t>
            </w:r>
          </w:p>
        </w:tc>
      </w:tr>
      <w:tr w:rsidR="00525AEC" w:rsidRPr="00566F03" w14:paraId="0A56F3B0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D861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EFE59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vou para aba de fórum e faço uma pergunta sobre um determinado assunto.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06F34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Fazer Perguntas</w:t>
            </w:r>
          </w:p>
        </w:tc>
      </w:tr>
      <w:tr w:rsidR="00525AEC" w:rsidRPr="00566F03" w14:paraId="05F35D7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F599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CC79A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professor, fui notificado sobre uma pergunta de aluno e posso responder à pergunta.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3F4E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Responder Perguntas</w:t>
            </w:r>
          </w:p>
        </w:tc>
      </w:tr>
      <w:tr w:rsidR="00525AEC" w:rsidRPr="00566F03" w14:paraId="712CDFF2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4842D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H8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FA12B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Como aluno, eu posso me matricular em alguma das aulas disponíveis.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6BAE7" w14:textId="77777777" w:rsidR="00525AEC" w:rsidRPr="00566F03" w:rsidRDefault="00525AEC" w:rsidP="00566F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F03">
              <w:rPr>
                <w:rFonts w:ascii="Times New Roman" w:hAnsi="Times New Roman" w:cs="Times New Roman"/>
                <w:sz w:val="24"/>
                <w:szCs w:val="24"/>
              </w:rPr>
              <w:t>Matricular na Aula</w:t>
            </w:r>
          </w:p>
        </w:tc>
      </w:tr>
      <w:tr w:rsidR="00DB6CFF" w:rsidRPr="00566F03" w14:paraId="68EB8207" w14:textId="77777777" w:rsidTr="00525AEC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B9768" w14:textId="5AC5E3E4" w:rsidR="00DB6CFF" w:rsidRPr="00566F03" w:rsidRDefault="00DB6CFF" w:rsidP="00566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H9</w:t>
            </w:r>
          </w:p>
        </w:tc>
        <w:tc>
          <w:tcPr>
            <w:tcW w:w="5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C5350" w14:textId="2D32B228" w:rsidR="00DB6CFF" w:rsidRPr="00566F03" w:rsidRDefault="00DB6CFF" w:rsidP="00566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Como professor, eu posso dar uma aula por vídeo chamada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4F86E" w14:textId="617A9E25" w:rsidR="00DB6CFF" w:rsidRPr="00566F03" w:rsidRDefault="00DB6CFF" w:rsidP="00566F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Aula</w:t>
            </w:r>
          </w:p>
        </w:tc>
      </w:tr>
    </w:tbl>
    <w:p w14:paraId="08D3528D" w14:textId="77777777" w:rsidR="00525AEC" w:rsidRPr="00566F03" w:rsidRDefault="00525AEC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A70E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63325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B2FE" w14:textId="77777777" w:rsidR="00566F03" w:rsidRPr="00DB6CFF" w:rsidRDefault="00566F03" w:rsidP="00DB6C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81919" w14:textId="018D45FA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Critérios de Aceitação</w:t>
      </w:r>
    </w:p>
    <w:tbl>
      <w:tblPr>
        <w:tblW w:w="897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8567"/>
      </w:tblGrid>
      <w:tr w:rsidR="00525AEC" w:rsidRPr="00566F03" w14:paraId="420263E3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1F69AB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C9A2EC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H1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(Critérios de aceite: Cadastrar/ modificar usuário aluno)</w:t>
            </w:r>
          </w:p>
        </w:tc>
      </w:tr>
      <w:tr w:rsidR="00525AEC" w:rsidRPr="00566F03" w14:paraId="6EA0D9D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0BEC73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1ED7B5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deve informar nome completo, CPF, data de nascimento, e-mail e senha.</w:t>
            </w:r>
          </w:p>
        </w:tc>
      </w:tr>
      <w:tr w:rsidR="00525AEC" w:rsidRPr="00566F03" w14:paraId="0735F3F5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BD12FBF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217FF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 se as informações inseridas são válidas ou se já existe o login do aluno.</w:t>
            </w:r>
          </w:p>
        </w:tc>
      </w:tr>
      <w:tr w:rsidR="00525AEC" w:rsidRPr="00566F03" w14:paraId="1359278A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BDCA258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A4CE77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indicar a criação do Login Aluno se informações estiverem corretas.</w:t>
            </w:r>
          </w:p>
        </w:tc>
      </w:tr>
      <w:tr w:rsidR="00525AEC" w:rsidRPr="00566F03" w14:paraId="16EBCCC7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E4E820B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4DFC09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sinalizar as informações incorretas ou se já existe um login do aluno existente.</w:t>
            </w:r>
          </w:p>
        </w:tc>
      </w:tr>
      <w:tr w:rsidR="00525AEC" w:rsidRPr="00566F03" w14:paraId="290BD7C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F1BAE0E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F13F0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pode modificar as informações de e-mail, nome e senha.</w:t>
            </w:r>
          </w:p>
        </w:tc>
      </w:tr>
      <w:tr w:rsidR="00525AEC" w:rsidRPr="00566F03" w14:paraId="65BEE17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6616D71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2B06FD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informar se as modificações são válidas.</w:t>
            </w:r>
          </w:p>
        </w:tc>
      </w:tr>
      <w:tr w:rsidR="00525AEC" w:rsidRPr="00566F03" w14:paraId="09CEA1AF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9137079" w14:textId="77777777" w:rsidR="00525AEC" w:rsidRPr="00566F03" w:rsidRDefault="00525AEC" w:rsidP="00566F0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6953AB3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71D743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0134C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H2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Cadastrar/ modificar usuário professor)</w:t>
            </w:r>
          </w:p>
        </w:tc>
      </w:tr>
      <w:tr w:rsidR="00525AEC" w:rsidRPr="00566F03" w14:paraId="75A23A5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9DC116E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A95887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informar nome completo, CPF, data de nascimento, e-mail e senha.</w:t>
            </w:r>
          </w:p>
        </w:tc>
      </w:tr>
      <w:tr w:rsidR="00525AEC" w:rsidRPr="00566F03" w14:paraId="6BE7630C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BA40885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EE7C11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 se as informações inseridas são válidas ou se já existe o login do professor.</w:t>
            </w:r>
          </w:p>
        </w:tc>
      </w:tr>
      <w:tr w:rsidR="00525AEC" w:rsidRPr="00566F03" w14:paraId="39A5A8F3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6CFBF71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AF0241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indicar a criação do Login Professor se informações estiverem corretas</w:t>
            </w:r>
          </w:p>
        </w:tc>
      </w:tr>
      <w:tr w:rsidR="00525AEC" w:rsidRPr="00566F03" w14:paraId="4D396176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34F524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513A1F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sinalizar as informações incorretas ou se já existe um login do professor existente</w:t>
            </w:r>
          </w:p>
        </w:tc>
      </w:tr>
      <w:tr w:rsidR="00525AEC" w:rsidRPr="00566F03" w14:paraId="54D0E31B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D5CD8D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DF6817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pode modificar as informações de e-mail, nome e senha</w:t>
            </w:r>
          </w:p>
        </w:tc>
      </w:tr>
      <w:tr w:rsidR="00525AEC" w:rsidRPr="00566F03" w14:paraId="71528EDC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CA563D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FF4119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verificar e informar se as modificações são válidas.</w:t>
            </w:r>
          </w:p>
        </w:tc>
      </w:tr>
      <w:tr w:rsidR="00525AEC" w:rsidRPr="00566F03" w14:paraId="2C395394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73F8E0E" w14:textId="77777777" w:rsidR="00566F03" w:rsidRPr="00566F03" w:rsidRDefault="00566F03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715DFFDB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E4819D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F1485CE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H3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Cadastrar aula)</w:t>
            </w:r>
          </w:p>
        </w:tc>
      </w:tr>
      <w:tr w:rsidR="00525AEC" w:rsidRPr="00566F03" w14:paraId="6A1F6949" w14:textId="77777777" w:rsidTr="00566F03">
        <w:trPr>
          <w:trHeight w:val="615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2D7476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0D9AF1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informar o assunto, data e modelo (Presencial ou online) da aula que irá realizar.</w:t>
            </w:r>
          </w:p>
        </w:tc>
      </w:tr>
      <w:tr w:rsidR="00525AEC" w:rsidRPr="00566F03" w14:paraId="704EE10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21704A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819C95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criar e informar o ambiente de acesso, se modelo de aula for online.</w:t>
            </w:r>
          </w:p>
        </w:tc>
      </w:tr>
      <w:tr w:rsidR="00525AEC" w:rsidRPr="00566F03" w14:paraId="5918C9DB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3C7952B9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BE57B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B2F44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550BFE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D9E77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C5440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3A18380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704AFA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9D34C0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H4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Pesquisar aulas)</w:t>
            </w:r>
          </w:p>
        </w:tc>
      </w:tr>
      <w:tr w:rsidR="00525AEC" w:rsidRPr="00566F03" w14:paraId="53D9F842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E2B3BA4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B9BD22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barra de pesquisa para o usuário.</w:t>
            </w:r>
          </w:p>
        </w:tc>
      </w:tr>
      <w:tr w:rsidR="00525AEC" w:rsidRPr="00566F03" w14:paraId="5D557764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C15F0F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0C915C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usuário deve informar o assunto da aula que gostaria de pesquisar.</w:t>
            </w:r>
          </w:p>
        </w:tc>
      </w:tr>
      <w:tr w:rsidR="00525AEC" w:rsidRPr="00566F03" w14:paraId="3C40FFA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D21A16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13F80E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encontrando as aulas deve disponibilizar os dias e horários disponíveis.</w:t>
            </w:r>
          </w:p>
        </w:tc>
      </w:tr>
      <w:tr w:rsidR="00525AEC" w:rsidRPr="00566F03" w14:paraId="6C3487AD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49B7192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A60BCB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não encontrando as aulas deve indicar que não tem aulas disponíveis sobre aquele assunto.</w:t>
            </w:r>
          </w:p>
        </w:tc>
      </w:tr>
      <w:tr w:rsidR="00525AEC" w:rsidRPr="00566F03" w14:paraId="05BA0558" w14:textId="77777777" w:rsidTr="00566F03">
        <w:trPr>
          <w:trHeight w:val="300"/>
        </w:trPr>
        <w:tc>
          <w:tcPr>
            <w:tcW w:w="8974" w:type="dxa"/>
            <w:gridSpan w:val="2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10EF42C" w14:textId="77777777" w:rsidR="00525AEC" w:rsidRPr="00566F03" w:rsidRDefault="00525AEC" w:rsidP="00566F0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AEC" w:rsidRPr="00566F03" w14:paraId="5F30941C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C6BADC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9F67698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H5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Realizar pagamento)</w:t>
            </w:r>
          </w:p>
        </w:tc>
      </w:tr>
      <w:tr w:rsidR="00525AEC" w:rsidRPr="00566F03" w14:paraId="218477DF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5AEEFC7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3319DEE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a tela e os tipos de pagamento.</w:t>
            </w:r>
          </w:p>
        </w:tc>
      </w:tr>
      <w:tr w:rsidR="00525AEC" w:rsidRPr="00566F03" w14:paraId="72D0048F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1F779A2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02219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patrocinador deve informar o valor e o tipo de pagamento que deseja seguir com a doação</w:t>
            </w:r>
          </w:p>
        </w:tc>
      </w:tr>
      <w:tr w:rsidR="00525AEC" w:rsidRPr="00566F03" w14:paraId="61E65F04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14BC634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2FF943A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Patrocinador deve informar as informações de pagamento (Número e informações do cartão)</w:t>
            </w:r>
          </w:p>
        </w:tc>
      </w:tr>
      <w:tr w:rsidR="00525AEC" w:rsidRPr="00566F03" w14:paraId="687529B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DD81683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5E4754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informar a chave Pix Cópia e cola ou QR Code, se opção de tipo de pagamento for PIX.</w:t>
            </w:r>
          </w:p>
        </w:tc>
      </w:tr>
      <w:tr w:rsidR="00525AEC" w:rsidRPr="00566F03" w14:paraId="64E86E48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1CF5A40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AC64F9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validar e informar se as informações de pagamento estão válidas e confirmar pagamento.</w:t>
            </w:r>
          </w:p>
        </w:tc>
      </w:tr>
      <w:tr w:rsidR="00525AEC" w:rsidRPr="00566F03" w14:paraId="7D196B17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3DBA7DB" w14:textId="77777777" w:rsidR="00525AEC" w:rsidRPr="00566F03" w:rsidRDefault="00525AEC" w:rsidP="00566F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5CC36562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verificando que as informações de pagamento não são válidas deve indicar que pagamento não ocorreu.</w:t>
            </w:r>
          </w:p>
          <w:p w14:paraId="4F153EDC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60DE1EB9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32E442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0F923C6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H6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Fazer Perguntas)</w:t>
            </w:r>
          </w:p>
        </w:tc>
      </w:tr>
      <w:tr w:rsidR="00525AEC" w:rsidRPr="00566F03" w14:paraId="64058A70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444D7719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ADED66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deve informar a dúvida no sistema de fórum de dúvidas.</w:t>
            </w:r>
          </w:p>
          <w:p w14:paraId="01D3B225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uma tela com opção de realizar uma pergunta no fórum</w:t>
            </w:r>
          </w:p>
          <w:p w14:paraId="3165D3A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registrar a dúvida e informar os professores.</w:t>
            </w:r>
          </w:p>
          <w:p w14:paraId="2A74F5C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0D8D1F63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39CDEE7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420133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H7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Responder Perguntas)</w:t>
            </w:r>
          </w:p>
        </w:tc>
      </w:tr>
      <w:tr w:rsidR="00525AEC" w:rsidRPr="00566F03" w14:paraId="1BCECAD5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9F9D1A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7FEE13AB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deve responder a dúvida no sistema de fórum de dúvidas.</w:t>
            </w:r>
          </w:p>
          <w:p w14:paraId="6B7572F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disponibilizar uma tela com opção de responder uma pergunta no fórum</w:t>
            </w:r>
          </w:p>
          <w:p w14:paraId="13C77014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sistema deve registrar a resposta e informar o aluno.</w:t>
            </w:r>
          </w:p>
          <w:p w14:paraId="23A77951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2371BA" w14:textId="77777777" w:rsidR="00566F03" w:rsidRPr="00566F03" w:rsidRDefault="00566F03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5AEC" w:rsidRPr="00566F03" w14:paraId="235A9F9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748142F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33B41DD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H8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(Critérios de aceite: Matricular na Aula)</w:t>
            </w:r>
          </w:p>
        </w:tc>
      </w:tr>
      <w:tr w:rsidR="00525AEC" w:rsidRPr="00566F03" w14:paraId="028F019E" w14:textId="77777777" w:rsidTr="00566F0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66AA2C30" w14:textId="77777777" w:rsidR="00525AEC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96E2BB2" w14:textId="1392730B" w:rsidR="00DB6CFF" w:rsidRPr="00566F03" w:rsidRDefault="00525AEC" w:rsidP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aluno matricula-se na aula selecionada.</w:t>
            </w:r>
          </w:p>
        </w:tc>
      </w:tr>
    </w:tbl>
    <w:p w14:paraId="59913D96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97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8567"/>
      </w:tblGrid>
      <w:tr w:rsidR="00DB6CFF" w:rsidRPr="00566F03" w14:paraId="2EAC8F8A" w14:textId="77777777" w:rsidTr="004830D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59922F7" w14:textId="77777777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EDF116E" w14:textId="425DDD0A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Pr="00566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(Critérios de aceite: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Realizar </w:t>
            </w:r>
            <w:r w:rsidRPr="00566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Aula)</w:t>
            </w:r>
          </w:p>
        </w:tc>
      </w:tr>
      <w:tr w:rsidR="00DB6CFF" w:rsidRPr="00566F03" w14:paraId="21603414" w14:textId="77777777" w:rsidTr="004830D3">
        <w:trPr>
          <w:trHeight w:val="300"/>
        </w:trPr>
        <w:tc>
          <w:tcPr>
            <w:tcW w:w="40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</w:tcPr>
          <w:p w14:paraId="2D0B6E29" w14:textId="77777777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67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A8DEA3F" w14:textId="5EC82964" w:rsidR="00DB6CFF" w:rsidRPr="00566F03" w:rsidRDefault="00DB6CFF" w:rsidP="004830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professor realiza a aula.</w:t>
            </w:r>
          </w:p>
        </w:tc>
      </w:tr>
    </w:tbl>
    <w:p w14:paraId="46FA2639" w14:textId="77777777" w:rsidR="00DB6CFF" w:rsidRPr="00566F03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4F7D3" w14:textId="56D6E0C4" w:rsidR="00525AEC" w:rsidRPr="00566F03" w:rsidRDefault="00525AEC" w:rsidP="00566F0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 w14:paraId="42F088D9" w14:textId="7519A51E" w:rsidR="00525AEC" w:rsidRPr="00566F03" w:rsidRDefault="00525AEC" w:rsidP="00566F0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F03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2861981C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Segurança: O sistema irá seguir as regras da LGPD;</w:t>
      </w:r>
    </w:p>
    <w:p w14:paraId="431523F1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Desempenho: Tempo de resposta aproximadamente 200 ms;</w:t>
      </w:r>
    </w:p>
    <w:p w14:paraId="1D10B01E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Disponibilidade: O sistema funcionará 24h por dia e 7 dias por semana;</w:t>
      </w:r>
    </w:p>
    <w:p w14:paraId="24412107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Usabilidade: Será fácil e intuitivo de usar tanto para o aluno como para o professor;</w:t>
      </w:r>
    </w:p>
    <w:p w14:paraId="719CD0DF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Infraestrutura: Armazenamento das informações de alunos e professores.</w:t>
      </w:r>
    </w:p>
    <w:p w14:paraId="2805F838" w14:textId="77777777" w:rsidR="00566F03" w:rsidRPr="00566F03" w:rsidRDefault="00566F03" w:rsidP="00566F03">
      <w:pPr>
        <w:pStyle w:val="PargrafodaLista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F03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Escalabilidade: Sistema ser escalável para acompanhar a quantidade de espectadores.</w:t>
      </w:r>
    </w:p>
    <w:p w14:paraId="1083A3C9" w14:textId="77777777" w:rsidR="00566F03" w:rsidRDefault="00566F03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EBCB1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8C668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6197C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B088E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BBC0C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770FE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FD4C3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77404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1A451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6CA54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669D7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1924E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06BFD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2C96B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9C18D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F7645" w14:textId="77777777" w:rsidR="00DB6CFF" w:rsidRDefault="00DB6CFF" w:rsidP="00566F03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FB23" w14:textId="3F92992C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Backlog do produto</w:t>
      </w:r>
    </w:p>
    <w:tbl>
      <w:tblPr>
        <w:tblW w:w="418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080"/>
        <w:gridCol w:w="1523"/>
      </w:tblGrid>
      <w:tr w:rsidR="00566F03" w14:paraId="54DD1803" w14:textId="77777777" w:rsidTr="00566F03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4A72AD5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C23004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Funcionalidade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5CD6D0B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Prioridade</w:t>
            </w:r>
          </w:p>
        </w:tc>
      </w:tr>
      <w:tr w:rsidR="00566F03" w14:paraId="2AAA6E5A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0EEFCD6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B667E1A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600758D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5A74133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7583B26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EE21372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Professor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210D2C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018901E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12BBF1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C0E08C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9732616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383563FF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01B6BBE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701038F" w14:textId="50D8B55C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Matricular </w:t>
            </w:r>
            <w:r w:rsidR="00EF7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CF25861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 Alta</w:t>
            </w:r>
          </w:p>
        </w:tc>
      </w:tr>
      <w:tr w:rsidR="00566F03" w14:paraId="5CCCD303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349F08B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69E0C9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Pesquisar Aulas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854EB1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3C359550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8C7F042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958E978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Pagamentos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301841A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566F03" w14:paraId="6DA06891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6EADFCEB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23CCC1ED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Fazer Perguntas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1387300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42586E2A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DD86AE7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289F869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Responder Perguntas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20B9B79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Baixa</w:t>
            </w:r>
          </w:p>
        </w:tc>
      </w:tr>
      <w:tr w:rsidR="00566F03" w14:paraId="6BDAD99C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58708D0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3869FF4F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Aluno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55745B2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Média</w:t>
            </w:r>
          </w:p>
        </w:tc>
      </w:tr>
      <w:tr w:rsidR="00566F03" w14:paraId="0037B61D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45DB3713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05DCA20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Professor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C41B7DE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Média</w:t>
            </w:r>
          </w:p>
        </w:tc>
      </w:tr>
      <w:tr w:rsidR="00566F03" w14:paraId="3C0F7F14" w14:textId="77777777" w:rsidTr="00566F0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45230C0" w14:textId="77777777" w:rsidR="00566F03" w:rsidRDefault="00566F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10253B21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Aula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14:paraId="7F5A08C6" w14:textId="77777777" w:rsidR="00566F03" w:rsidRDefault="00566F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14:paraId="0791AD1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C39AE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E00E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A4B74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9F293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ECEBA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75532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2E88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FC1A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1C62A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C3668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E309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20E53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23E8E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D836B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B9BAD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3B078" w14:textId="77777777" w:rsidR="00DB6CFF" w:rsidRDefault="00DB6CFF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856D3" w14:textId="1BF344BE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Caso de Uso</w:t>
      </w:r>
    </w:p>
    <w:p w14:paraId="6D39FC15" w14:textId="69661DC8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16E9B" wp14:editId="7C9D9035">
            <wp:extent cx="5420833" cy="6400800"/>
            <wp:effectExtent l="0" t="0" r="8890" b="0"/>
            <wp:docPr id="10373170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704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44" cy="64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9B9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7C7CD" w14:textId="44718A85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cada caso de uso</w:t>
      </w:r>
    </w:p>
    <w:p w14:paraId="7964F0CA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01: Cadastrar</w:t>
      </w:r>
    </w:p>
    <w:p w14:paraId="307676EF" w14:textId="515F50AC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 – O usuário irá interagir com uma interface gráfica;</w:t>
      </w:r>
    </w:p>
    <w:p w14:paraId="4BBD8AE9" w14:textId="7DCF49C1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Regras de Negócio: N/A </w:t>
      </w:r>
    </w:p>
    <w:p w14:paraId="4186EF8D" w14:textId="1519056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 Aluno e Professor;</w:t>
      </w:r>
    </w:p>
    <w:p w14:paraId="401F9EB7" w14:textId="70A0C511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Média – Criação de usuário;</w:t>
      </w:r>
    </w:p>
    <w:p w14:paraId="28C98F2B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67FAC1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lastRenderedPageBreak/>
        <w:t>UC 02: Realizar pagamentos;</w:t>
      </w:r>
    </w:p>
    <w:p w14:paraId="350BAA63" w14:textId="1DCB3C12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Complexa + Média – O usuário irá interagir com uma interface gráfica para realizar o pagamento e irá integrar com outro sistema acessado por interfaces de programação para efetivação </w:t>
      </w:r>
      <w:proofErr w:type="gramStart"/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do mesmo</w:t>
      </w:r>
      <w:proofErr w:type="gramEnd"/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B945D80" w14:textId="4677B276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O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A</w:t>
      </w:r>
      <w:r w:rsidRPr="00566F03">
        <w:rPr>
          <w:rFonts w:ascii="Times New Roman" w:hAnsi="Times New Roman" w:cs="Times New Roman"/>
          <w:sz w:val="24"/>
          <w:szCs w:val="24"/>
        </w:rPr>
        <w:t>luno precisa ter participado de uma aula;</w:t>
      </w:r>
    </w:p>
    <w:p w14:paraId="25D3C08F" w14:textId="729CB3A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F03">
        <w:rPr>
          <w:rFonts w:ascii="Times New Roman" w:hAnsi="Times New Roman" w:cs="Times New Roman"/>
          <w:sz w:val="24"/>
          <w:szCs w:val="24"/>
        </w:rPr>
        <w:t xml:space="preserve">Aluno 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6F03">
        <w:rPr>
          <w:rFonts w:ascii="Times New Roman" w:hAnsi="Times New Roman" w:cs="Times New Roman"/>
          <w:sz w:val="24"/>
          <w:szCs w:val="24"/>
        </w:rPr>
        <w:t>agamento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7C7B90" w14:textId="32500A1B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Média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Um novo pagamento é criado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5FA50B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C26918" w14:textId="5F1FCDD6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66F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Logar</w:t>
      </w:r>
      <w:r w:rsidRPr="00566F03">
        <w:rPr>
          <w:rFonts w:ascii="Times New Roman" w:hAnsi="Times New Roman" w:cs="Times New Roman"/>
          <w:sz w:val="24"/>
          <w:szCs w:val="24"/>
        </w:rPr>
        <w:t>;</w:t>
      </w:r>
    </w:p>
    <w:p w14:paraId="4446881F" w14:textId="23A5C2C8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 w:rsidR="00A81557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Complexa – O usuário irá interagir com uma interface gráfica para realizar o login;</w:t>
      </w:r>
    </w:p>
    <w:p w14:paraId="60E0F543" w14:textId="72B0BCE9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>
        <w:rPr>
          <w:rFonts w:ascii="Times New Roman" w:hAnsi="Times New Roman" w:cs="Times New Roman"/>
          <w:sz w:val="24"/>
          <w:szCs w:val="24"/>
        </w:rPr>
        <w:t xml:space="preserve"> – O usuário preciso estar cadastrado no sistema</w:t>
      </w:r>
      <w:r w:rsidRPr="00566F03">
        <w:rPr>
          <w:rFonts w:ascii="Times New Roman" w:hAnsi="Times New Roman" w:cs="Times New Roman"/>
          <w:sz w:val="24"/>
          <w:szCs w:val="24"/>
        </w:rPr>
        <w:t>;</w:t>
      </w:r>
    </w:p>
    <w:p w14:paraId="312DE9AD" w14:textId="1048CBF2" w:rsidR="00EF68C7" w:rsidRPr="00566F03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F03">
        <w:rPr>
          <w:rFonts w:ascii="Times New Roman" w:hAnsi="Times New Roman" w:cs="Times New Roman"/>
          <w:sz w:val="24"/>
          <w:szCs w:val="24"/>
        </w:rPr>
        <w:t xml:space="preserve">Aluno e </w:t>
      </w:r>
      <w:r>
        <w:rPr>
          <w:rFonts w:ascii="Times New Roman" w:hAnsi="Times New Roman" w:cs="Times New Roman"/>
          <w:sz w:val="24"/>
          <w:szCs w:val="24"/>
        </w:rPr>
        <w:t>Professor;</w:t>
      </w:r>
    </w:p>
    <w:p w14:paraId="496A5F9F" w14:textId="3F84CF19" w:rsidR="00EF68C7" w:rsidRDefault="00EF68C7" w:rsidP="00EF68C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manipulação: </w:t>
      </w:r>
      <w:r>
        <w:rPr>
          <w:rFonts w:ascii="Times New Roman" w:hAnsi="Times New Roman" w:cs="Times New Roman"/>
          <w:sz w:val="24"/>
          <w:szCs w:val="24"/>
        </w:rPr>
        <w:t>Simples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Somente leitura;</w:t>
      </w:r>
    </w:p>
    <w:p w14:paraId="0098500B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EEA7F4" w14:textId="7C83B55E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 w:rsidR="00EF68C7">
        <w:rPr>
          <w:rFonts w:ascii="Times New Roman" w:hAnsi="Times New Roman" w:cs="Times New Roman"/>
          <w:sz w:val="24"/>
          <w:szCs w:val="24"/>
        </w:rPr>
        <w:t>4</w:t>
      </w:r>
      <w:r w:rsidRPr="00566F03">
        <w:rPr>
          <w:rFonts w:ascii="Times New Roman" w:hAnsi="Times New Roman" w:cs="Times New Roman"/>
          <w:sz w:val="24"/>
          <w:szCs w:val="24"/>
        </w:rPr>
        <w:t>: Realizar Aula</w:t>
      </w:r>
    </w:p>
    <w:p w14:paraId="5EADDCD5" w14:textId="0C0E910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Tipo de interação: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6F03">
        <w:rPr>
          <w:rFonts w:ascii="Times New Roman" w:hAnsi="Times New Roman" w:cs="Times New Roman"/>
          <w:sz w:val="24"/>
          <w:szCs w:val="24"/>
        </w:rPr>
        <w:t>omplexa – O usuário irá interagir com uma interface gráfica + Simples – Outro sistema acessado por interfaces de programação para     realizar 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4EFDC320" w14:textId="25DF177C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 – Aluno precisa estar matriculado em uma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78338F91" w14:textId="77777777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Média – Aluno, Professor e Aula;</w:t>
      </w:r>
    </w:p>
    <w:p w14:paraId="2A99BF7C" w14:textId="6D17B1EC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Complexa – Uma aula poderá ser criada, excluída, atualizada;</w:t>
      </w:r>
    </w:p>
    <w:p w14:paraId="778F74EA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C2777" w14:textId="013D0C1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UC 0</w:t>
      </w:r>
      <w:r w:rsidR="00EF68C7">
        <w:rPr>
          <w:rFonts w:ascii="Times New Roman" w:hAnsi="Times New Roman" w:cs="Times New Roman"/>
          <w:sz w:val="24"/>
          <w:szCs w:val="24"/>
        </w:rPr>
        <w:t>5</w:t>
      </w:r>
      <w:r w:rsidRPr="00566F03">
        <w:rPr>
          <w:rFonts w:ascii="Times New Roman" w:hAnsi="Times New Roman" w:cs="Times New Roman"/>
          <w:sz w:val="24"/>
          <w:szCs w:val="24"/>
        </w:rPr>
        <w:t xml:space="preserve">: </w:t>
      </w:r>
      <w:r w:rsidR="00EF68C7">
        <w:rPr>
          <w:rFonts w:ascii="Times New Roman" w:hAnsi="Times New Roman" w:cs="Times New Roman"/>
          <w:sz w:val="24"/>
          <w:szCs w:val="24"/>
        </w:rPr>
        <w:t>P</w:t>
      </w:r>
      <w:r w:rsidRPr="00566F03">
        <w:rPr>
          <w:rFonts w:ascii="Times New Roman" w:hAnsi="Times New Roman" w:cs="Times New Roman"/>
          <w:sz w:val="24"/>
          <w:szCs w:val="24"/>
        </w:rPr>
        <w:t>esquisa</w:t>
      </w:r>
      <w:r w:rsidR="00EF68C7">
        <w:rPr>
          <w:rFonts w:ascii="Times New Roman" w:hAnsi="Times New Roman" w:cs="Times New Roman"/>
          <w:sz w:val="24"/>
          <w:szCs w:val="24"/>
        </w:rPr>
        <w:t>r</w:t>
      </w:r>
      <w:r w:rsidRPr="00566F03">
        <w:rPr>
          <w:rFonts w:ascii="Times New Roman" w:hAnsi="Times New Roman" w:cs="Times New Roman"/>
          <w:sz w:val="24"/>
          <w:szCs w:val="24"/>
        </w:rPr>
        <w:t xml:space="preserve"> aula </w:t>
      </w:r>
    </w:p>
    <w:p w14:paraId="4DB2C324" w14:textId="76B5B40F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O usuário irá interagir com uma interface gráfica</w:t>
      </w:r>
    </w:p>
    <w:p w14:paraId="5DF51DC8" w14:textId="2F51C75E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+ Simples – Irá ter uma API para geolocalização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F847C77" w14:textId="72D25660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Regras de Negócio: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Usuário precisa ter cadastro no site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38A7AFE8" w14:textId="0A48861B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Entidades: Simples</w:t>
      </w:r>
      <w:r w:rsidR="00EF68C7">
        <w:rPr>
          <w:rFonts w:ascii="Times New Roman" w:hAnsi="Times New Roman" w:cs="Times New Roman"/>
          <w:sz w:val="24"/>
          <w:szCs w:val="24"/>
        </w:rPr>
        <w:t xml:space="preserve"> 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414267C" w14:textId="1B4D7C93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 Simples – Somente leitura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6415164C" w14:textId="77777777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2CB1E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50A32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E90942" w14:textId="77777777" w:rsidR="00EF68C7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13C6D6" w14:textId="77777777" w:rsidR="00EF68C7" w:rsidRPr="00566F03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0544BE" w14:textId="6B1533E8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lastRenderedPageBreak/>
        <w:t>UC 0</w:t>
      </w:r>
      <w:r w:rsidR="00EF68C7">
        <w:rPr>
          <w:rFonts w:ascii="Times New Roman" w:hAnsi="Times New Roman" w:cs="Times New Roman"/>
          <w:sz w:val="24"/>
          <w:szCs w:val="24"/>
        </w:rPr>
        <w:t>6</w:t>
      </w:r>
      <w:r w:rsidRPr="00566F03">
        <w:rPr>
          <w:rFonts w:ascii="Times New Roman" w:hAnsi="Times New Roman" w:cs="Times New Roman"/>
          <w:sz w:val="24"/>
          <w:szCs w:val="24"/>
        </w:rPr>
        <w:t xml:space="preserve">: Entrar no fórum de dúvidas </w:t>
      </w:r>
    </w:p>
    <w:p w14:paraId="1D2AEC6A" w14:textId="06B0C0D0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interação: Complexa - O usuário irá interagir com uma interface gráfica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12BC6B9D" w14:textId="4968AAA2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Regras de Negócio: Simples – </w:t>
      </w:r>
      <w:r w:rsidR="00EF68C7">
        <w:rPr>
          <w:rFonts w:ascii="Times New Roman" w:hAnsi="Times New Roman" w:cs="Times New Roman"/>
          <w:sz w:val="24"/>
          <w:szCs w:val="24"/>
        </w:rPr>
        <w:t>O usuário</w:t>
      </w:r>
      <w:r w:rsidRPr="00566F03">
        <w:rPr>
          <w:rFonts w:ascii="Times New Roman" w:hAnsi="Times New Roman" w:cs="Times New Roman"/>
          <w:sz w:val="24"/>
          <w:szCs w:val="24"/>
        </w:rPr>
        <w:t xml:space="preserve"> precisa estar cadastrado em uma aula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617915FD" w14:textId="02021F79" w:rsidR="00566F03" w:rsidRP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 xml:space="preserve">Entidades: </w:t>
      </w:r>
      <w:r>
        <w:rPr>
          <w:rFonts w:ascii="Times New Roman" w:hAnsi="Times New Roman" w:cs="Times New Roman"/>
          <w:sz w:val="24"/>
          <w:szCs w:val="24"/>
        </w:rPr>
        <w:t>Simples</w:t>
      </w:r>
      <w:r w:rsidRPr="00566F03">
        <w:rPr>
          <w:rFonts w:ascii="Times New Roman" w:hAnsi="Times New Roman" w:cs="Times New Roman"/>
          <w:sz w:val="24"/>
          <w:szCs w:val="24"/>
        </w:rPr>
        <w:t xml:space="preserve"> </w:t>
      </w:r>
      <w:r w:rsidR="00EF68C7">
        <w:rPr>
          <w:rFonts w:ascii="Times New Roman" w:hAnsi="Times New Roman" w:cs="Times New Roman"/>
          <w:sz w:val="24"/>
          <w:szCs w:val="24"/>
        </w:rPr>
        <w:t>–</w:t>
      </w:r>
      <w:r w:rsidRPr="00566F03">
        <w:rPr>
          <w:rFonts w:ascii="Times New Roman" w:hAnsi="Times New Roman" w:cs="Times New Roman"/>
          <w:sz w:val="24"/>
          <w:szCs w:val="24"/>
        </w:rPr>
        <w:t xml:space="preserve"> Dúvidas</w:t>
      </w:r>
      <w:r w:rsidR="00EF68C7">
        <w:rPr>
          <w:rFonts w:ascii="Times New Roman" w:hAnsi="Times New Roman" w:cs="Times New Roman"/>
          <w:sz w:val="24"/>
          <w:szCs w:val="24"/>
        </w:rPr>
        <w:t>;</w:t>
      </w:r>
    </w:p>
    <w:p w14:paraId="7009E4F3" w14:textId="7D4D6E56" w:rsidR="00566F03" w:rsidRDefault="00566F03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6F03">
        <w:rPr>
          <w:rFonts w:ascii="Times New Roman" w:hAnsi="Times New Roman" w:cs="Times New Roman"/>
          <w:sz w:val="24"/>
          <w:szCs w:val="24"/>
        </w:rPr>
        <w:t>Tipo de manipulação: Complexo - Um tópico poderá ser criado, excluído, atualizado;</w:t>
      </w:r>
    </w:p>
    <w:p w14:paraId="4899B973" w14:textId="77777777" w:rsidR="00EF68C7" w:rsidRPr="00566F03" w:rsidRDefault="00EF68C7" w:rsidP="00566F03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1916A9" w14:textId="53EBD6A7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Estimativas baseadas nos Pontos de Caso de Uso (PUC)</w:t>
      </w:r>
    </w:p>
    <w:p w14:paraId="668B79FA" w14:textId="77777777" w:rsidR="00525AEC" w:rsidRDefault="00525AEC" w:rsidP="00525A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com total PUC</w:t>
      </w:r>
    </w:p>
    <w:tbl>
      <w:tblPr>
        <w:tblStyle w:val="Tabelacomgrade"/>
        <w:tblpPr w:leftFromText="141" w:rightFromText="141" w:vertAnchor="text" w:horzAnchor="margin" w:tblpXSpec="center" w:tblpY="145"/>
        <w:tblW w:w="10632" w:type="dxa"/>
        <w:tblInd w:w="0" w:type="dxa"/>
        <w:tblLook w:val="04A0" w:firstRow="1" w:lastRow="0" w:firstColumn="1" w:lastColumn="0" w:noHBand="0" w:noVBand="1"/>
      </w:tblPr>
      <w:tblGrid>
        <w:gridCol w:w="1564"/>
        <w:gridCol w:w="1109"/>
        <w:gridCol w:w="976"/>
        <w:gridCol w:w="1163"/>
        <w:gridCol w:w="1469"/>
        <w:gridCol w:w="855"/>
        <w:gridCol w:w="1323"/>
        <w:gridCol w:w="684"/>
        <w:gridCol w:w="563"/>
        <w:gridCol w:w="926"/>
      </w:tblGrid>
      <w:tr w:rsidR="00EF68C7" w14:paraId="21F72D5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774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6291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Interação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4B4A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1DF7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5C87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Tipos de Manipulação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920B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PNAs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7229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Coeficiente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5148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0E72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1CB5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817CE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  <w:p w14:paraId="6F7621AF" w14:textId="77777777" w:rsidR="00EF68C7" w:rsidRDefault="00EF68C7" w:rsidP="00776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8C7" w14:paraId="5728B4D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1256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01: Cadastrar</w:t>
            </w:r>
          </w:p>
          <w:p w14:paraId="7F333BC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B5D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7F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985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0AF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28B" w14:textId="27E725AB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5A6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048B" w14:textId="3FD8601D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AB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97A6" w14:textId="0550C757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68C7" w14:paraId="35CC7B93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676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02: Realizar pagamentos</w:t>
            </w:r>
          </w:p>
          <w:p w14:paraId="70C1EFA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931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D211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18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941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DF1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548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3FB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67C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9AD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8C7" w14:paraId="0EEA6131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8804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03:</w:t>
            </w:r>
          </w:p>
          <w:p w14:paraId="5C968D4C" w14:textId="19EEC004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8F7A" w14:textId="292E392A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042" w14:textId="6D53D72C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BA7" w14:textId="4472A7CC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791" w14:textId="7D9C1DD7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4D4" w14:textId="31EF06C2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5C4C" w14:textId="6931AE0D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9D03" w14:textId="39E318BE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47EB" w14:textId="1F3A53C5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551" w14:textId="3F9950F5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F68C7" w14:paraId="1C8713A5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97F7" w14:textId="1D126AD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04: Realizar Aula</w:t>
            </w:r>
          </w:p>
          <w:p w14:paraId="1EAB7EE1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2E4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CD3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E679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6FF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E55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DAC0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CEA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449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75B3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8C7" w14:paraId="348E2766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C97" w14:textId="371F895D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05: Pesquisar aula </w:t>
            </w:r>
          </w:p>
          <w:p w14:paraId="5331B072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E9F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9FCB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FA4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2CD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0788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BFCC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FBAF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24B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616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EF68C7" w14:paraId="1396013A" w14:textId="77777777" w:rsidTr="00A81557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4760" w14:textId="34F95DA9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06: Entrar no fórum de dúvidas </w:t>
            </w:r>
          </w:p>
          <w:p w14:paraId="6FE1071D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CA30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6795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84C" w14:textId="6FAB75C3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54E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0694" w14:textId="0FB78952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269E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66D8" w14:textId="35660E7B" w:rsidR="00EF68C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5897" w14:textId="77777777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76D1" w14:textId="51CD4A8A" w:rsidR="00EF68C7" w:rsidRDefault="00EF68C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81557" w14:paraId="3FA75BF0" w14:textId="77777777" w:rsidTr="00A81557">
        <w:tc>
          <w:tcPr>
            <w:tcW w:w="97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9DAB" w14:textId="6BCD029D" w:rsidR="00A81557" w:rsidRDefault="00A81557" w:rsidP="00A8155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52EE" w14:textId="5D51AFE0" w:rsidR="00A81557" w:rsidRDefault="00A81557" w:rsidP="007762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3716A8DD" w14:textId="77777777" w:rsidR="00EF68C7" w:rsidRDefault="00EF68C7" w:rsidP="00EF68C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42C62" w14:textId="7448FF0A" w:rsidR="00525AEC" w:rsidRDefault="00525AEC" w:rsidP="00525A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Cálculo dos valores</w:t>
      </w:r>
    </w:p>
    <w:p w14:paraId="5DC39A8E" w14:textId="5C72B4A2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Pontos por UC: 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A81557">
        <w:rPr>
          <w:rFonts w:ascii="Times New Roman" w:hAnsi="Times New Roman" w:cs="Times New Roman"/>
          <w:sz w:val="24"/>
          <w:szCs w:val="24"/>
        </w:rPr>
        <w:t>pontos</w:t>
      </w:r>
    </w:p>
    <w:p w14:paraId="340D1899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A produtividade média da empresa é de 20 horas/PUC</w:t>
      </w:r>
    </w:p>
    <w:p w14:paraId="75756558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Equipe de 3 pessoas;</w:t>
      </w:r>
    </w:p>
    <w:p w14:paraId="33BDD0EA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Jornada de 8 horas diárias;</w:t>
      </w:r>
    </w:p>
    <w:p w14:paraId="140462DF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•</w:t>
      </w:r>
      <w:r w:rsidRPr="00A81557">
        <w:rPr>
          <w:rFonts w:ascii="Times New Roman" w:hAnsi="Times New Roman" w:cs="Times New Roman"/>
          <w:sz w:val="24"/>
          <w:szCs w:val="24"/>
        </w:rPr>
        <w:tab/>
        <w:t xml:space="preserve"> Valor de R$ 100,00 o valor de 1 hora de trabalho</w:t>
      </w:r>
    </w:p>
    <w:p w14:paraId="0751D1E4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8EDD93D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Esforço = Total de Pontos de Casos de Uso * Produtividade Média</w:t>
      </w:r>
    </w:p>
    <w:p w14:paraId="07B3E8F5" w14:textId="54870CFB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Esforço = 25 pontos * 20 horas/PUC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>0 horas</w:t>
      </w:r>
    </w:p>
    <w:p w14:paraId="1BFCB2C8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86369D7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Prazo = Esforço Total / (Equipe * Jornada Diária)</w:t>
      </w:r>
    </w:p>
    <w:p w14:paraId="28E02603" w14:textId="565EB3C4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Prazo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 xml:space="preserve">0 horas / (3 pessoas * 8 horas/dia)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81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83</w:t>
      </w:r>
      <w:r w:rsidRPr="00A81557">
        <w:rPr>
          <w:rFonts w:ascii="Times New Roman" w:hAnsi="Times New Roman" w:cs="Times New Roman"/>
          <w:sz w:val="24"/>
          <w:szCs w:val="24"/>
        </w:rPr>
        <w:t xml:space="preserve"> dias/ aprox.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81557">
        <w:rPr>
          <w:rFonts w:ascii="Times New Roman" w:hAnsi="Times New Roman" w:cs="Times New Roman"/>
          <w:sz w:val="24"/>
          <w:szCs w:val="24"/>
        </w:rPr>
        <w:t xml:space="preserve"> dias</w:t>
      </w:r>
    </w:p>
    <w:p w14:paraId="3A1F10D0" w14:textId="77777777" w:rsidR="00A81557" w:rsidRP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>Custo = Esforço Total * Valor da Hora de Trabalho</w:t>
      </w:r>
    </w:p>
    <w:p w14:paraId="54D4DF97" w14:textId="0CF39415" w:rsid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81557">
        <w:rPr>
          <w:rFonts w:ascii="Times New Roman" w:hAnsi="Times New Roman" w:cs="Times New Roman"/>
          <w:sz w:val="24"/>
          <w:szCs w:val="24"/>
        </w:rPr>
        <w:t xml:space="preserve">Custo 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 xml:space="preserve">0 horas * R$ 100,00/hora = R$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81557">
        <w:rPr>
          <w:rFonts w:ascii="Times New Roman" w:hAnsi="Times New Roman" w:cs="Times New Roman"/>
          <w:sz w:val="24"/>
          <w:szCs w:val="24"/>
        </w:rPr>
        <w:t>.000,00</w:t>
      </w:r>
    </w:p>
    <w:p w14:paraId="3596DEBF" w14:textId="5A46BCFF" w:rsidR="00701B56" w:rsidRPr="00701B56" w:rsidRDefault="00701B56" w:rsidP="00701B56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Prazo + 20% = 21 * 20% = 25 dias</w:t>
      </w:r>
    </w:p>
    <w:p w14:paraId="7809FD9A" w14:textId="0BA48DD2" w:rsidR="00701B56" w:rsidRDefault="00701B56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 + 20% = R$ 50.000,00 * 20% = R$ 60.000,00</w:t>
      </w:r>
    </w:p>
    <w:p w14:paraId="047F6644" w14:textId="77777777" w:rsidR="00A81557" w:rsidRDefault="00A81557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671D9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C4EC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BE28D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ECD0D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754AC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6A6B1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070F2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91DE6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ACD38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ECCD4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E7677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75C5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97AAB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36CAA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BA97" w14:textId="77777777" w:rsidR="009D1C3A" w:rsidRDefault="009D1C3A" w:rsidP="00A8155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44BC" w14:textId="0880243B" w:rsidR="00525AEC" w:rsidRDefault="00525AEC" w:rsidP="00525A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Riscos</w:t>
      </w:r>
    </w:p>
    <w:p w14:paraId="0E380875" w14:textId="613D5011" w:rsidR="006F444A" w:rsidRDefault="006F444A" w:rsidP="006F444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Matriz de Análise de Riscos</w:t>
      </w:r>
    </w:p>
    <w:tbl>
      <w:tblPr>
        <w:tblStyle w:val="Tabelacomgrade"/>
        <w:tblW w:w="8991" w:type="dxa"/>
        <w:tblInd w:w="360" w:type="dxa"/>
        <w:tblLook w:val="04A0" w:firstRow="1" w:lastRow="0" w:firstColumn="1" w:lastColumn="0" w:noHBand="0" w:noVBand="1"/>
      </w:tblPr>
      <w:tblGrid>
        <w:gridCol w:w="4171"/>
        <w:gridCol w:w="1843"/>
        <w:gridCol w:w="1276"/>
        <w:gridCol w:w="1701"/>
      </w:tblGrid>
      <w:tr w:rsidR="00DB6CFF" w14:paraId="58C59502" w14:textId="77777777" w:rsidTr="009D1C3A">
        <w:tc>
          <w:tcPr>
            <w:tcW w:w="4171" w:type="dxa"/>
            <w:shd w:val="clear" w:color="auto" w:fill="000000" w:themeFill="text1"/>
            <w:vAlign w:val="center"/>
          </w:tcPr>
          <w:p w14:paraId="2C155823" w14:textId="7762CC3E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Riscos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49E30145" w14:textId="22B95BE7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24B483A4" w14:textId="04A1D67E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14:paraId="3C2B00AC" w14:textId="6EBC6469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Importância</w:t>
            </w:r>
          </w:p>
        </w:tc>
      </w:tr>
      <w:tr w:rsidR="00DB6CFF" w14:paraId="0526DEFA" w14:textId="77777777" w:rsidTr="009D1C3A">
        <w:tc>
          <w:tcPr>
            <w:tcW w:w="4171" w:type="dxa"/>
          </w:tcPr>
          <w:p w14:paraId="2EF2555B" w14:textId="58E6BE0C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036">
              <w:rPr>
                <w:rFonts w:ascii="Times New Roman" w:hAnsi="Times New Roman" w:cs="Times New Roman"/>
                <w:sz w:val="24"/>
                <w:szCs w:val="24"/>
              </w:rPr>
              <w:t>Mudança na legislação da LGPD ou do MEC.</w:t>
            </w:r>
            <w:r w:rsidRPr="002F0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21C13F8E" w14:textId="047C1DB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0DAFE69B" w14:textId="34A28E8D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93D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302E8EBE" w14:textId="6CFB1BD3" w:rsidR="00DB6CFF" w:rsidRPr="009D1C3A" w:rsidRDefault="00D7463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DB6CFF" w14:paraId="43DF5607" w14:textId="77777777" w:rsidTr="009D1C3A">
        <w:tc>
          <w:tcPr>
            <w:tcW w:w="4171" w:type="dxa"/>
          </w:tcPr>
          <w:p w14:paraId="3F44C907" w14:textId="6AE7EC6E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n</w:t>
            </w: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ão ser utilizado pelo público-alvo ou não chegar ao conhecimento </w:t>
            </w:r>
            <w:proofErr w:type="gramStart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1843" w:type="dxa"/>
            <w:vAlign w:val="center"/>
          </w:tcPr>
          <w:p w14:paraId="4CE0F1D3" w14:textId="11F89B6B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1276" w:type="dxa"/>
            <w:vAlign w:val="center"/>
          </w:tcPr>
          <w:p w14:paraId="6CAA1526" w14:textId="079C9E45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53FA496A" w14:textId="5B77AC35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B6CFF" w14:paraId="38C6F294" w14:textId="77777777" w:rsidTr="009D1C3A">
        <w:tc>
          <w:tcPr>
            <w:tcW w:w="4171" w:type="dxa"/>
          </w:tcPr>
          <w:p w14:paraId="69F4214F" w14:textId="0AD125EE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Podem ocorrer problemas pessoais com o grupo atrapalhando a disponibilidade;</w:t>
            </w:r>
          </w:p>
        </w:tc>
        <w:tc>
          <w:tcPr>
            <w:tcW w:w="1843" w:type="dxa"/>
            <w:vAlign w:val="center"/>
          </w:tcPr>
          <w:p w14:paraId="55AEBA93" w14:textId="2E56597C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2B38824E" w14:textId="281B50E4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31EBA934" w14:textId="482D512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4D708909" w14:textId="77777777" w:rsidTr="009D1C3A">
        <w:tc>
          <w:tcPr>
            <w:tcW w:w="4171" w:type="dxa"/>
          </w:tcPr>
          <w:p w14:paraId="4354E491" w14:textId="48576DDF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O projeto não funcionar para dispositivos específicos, por exemplo, não funcionar em celulares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43" w:type="dxa"/>
            <w:vAlign w:val="center"/>
          </w:tcPr>
          <w:p w14:paraId="2AD16F7C" w14:textId="02DBB543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FAEB599" w14:textId="4F4E98BB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2C798859" w14:textId="3DF0CE42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25D6C488" w14:textId="77777777" w:rsidTr="009D1C3A">
        <w:tc>
          <w:tcPr>
            <w:tcW w:w="4171" w:type="dxa"/>
          </w:tcPr>
          <w:p w14:paraId="7145FBC7" w14:textId="6B2972B0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1843" w:type="dxa"/>
            <w:vAlign w:val="center"/>
          </w:tcPr>
          <w:p w14:paraId="24D8F582" w14:textId="173E47E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24F4B94" w14:textId="3632AE63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27132DF5" w14:textId="319DEB83" w:rsidR="00DB6CFF" w:rsidRPr="009D1C3A" w:rsidRDefault="00D7463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DB6CFF" w14:paraId="2AEEEAA4" w14:textId="77777777" w:rsidTr="009D1C3A">
        <w:tc>
          <w:tcPr>
            <w:tcW w:w="4171" w:type="dxa"/>
          </w:tcPr>
          <w:p w14:paraId="3B3E558C" w14:textId="50E1BE81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1843" w:type="dxa"/>
            <w:vAlign w:val="center"/>
          </w:tcPr>
          <w:p w14:paraId="6164A1EA" w14:textId="29059101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6CA487D7" w14:textId="5AEF0FF2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701" w:type="dxa"/>
            <w:vAlign w:val="center"/>
          </w:tcPr>
          <w:p w14:paraId="7EFC2A47" w14:textId="283584CF" w:rsidR="00DB6CFF" w:rsidRPr="009D1C3A" w:rsidRDefault="00D7463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DB6CFF" w14:paraId="2F2531A6" w14:textId="77777777" w:rsidTr="009D1C3A">
        <w:tc>
          <w:tcPr>
            <w:tcW w:w="4171" w:type="dxa"/>
          </w:tcPr>
          <w:p w14:paraId="2AAC715E" w14:textId="76C12D3A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Mudanças na equipe do projeto;</w:t>
            </w:r>
          </w:p>
        </w:tc>
        <w:tc>
          <w:tcPr>
            <w:tcW w:w="1843" w:type="dxa"/>
            <w:vAlign w:val="center"/>
          </w:tcPr>
          <w:p w14:paraId="3485EA2E" w14:textId="1A6BA270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1075C80C" w14:textId="67E01FD8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118825F7" w14:textId="5818D2B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18581276" w14:textId="77777777" w:rsidTr="009D1C3A">
        <w:tc>
          <w:tcPr>
            <w:tcW w:w="4171" w:type="dxa"/>
          </w:tcPr>
          <w:p w14:paraId="37A40849" w14:textId="2057A372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de processo escolhido não foi o adequado para o projeto;</w:t>
            </w:r>
          </w:p>
        </w:tc>
        <w:tc>
          <w:tcPr>
            <w:tcW w:w="1843" w:type="dxa"/>
            <w:vAlign w:val="center"/>
          </w:tcPr>
          <w:p w14:paraId="2ADE98E2" w14:textId="17B989C7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276" w:type="dxa"/>
            <w:vAlign w:val="center"/>
          </w:tcPr>
          <w:p w14:paraId="389BF111" w14:textId="1AD5FD1F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701" w:type="dxa"/>
            <w:vAlign w:val="center"/>
          </w:tcPr>
          <w:p w14:paraId="517BE048" w14:textId="5589335D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DB6CFF" w14:paraId="4E61D7F1" w14:textId="77777777" w:rsidTr="009D1C3A">
        <w:tc>
          <w:tcPr>
            <w:tcW w:w="4171" w:type="dxa"/>
          </w:tcPr>
          <w:p w14:paraId="15315D06" w14:textId="704F0230" w:rsidR="00DB6CFF" w:rsidRPr="009D1C3A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1843" w:type="dxa"/>
            <w:vAlign w:val="center"/>
          </w:tcPr>
          <w:p w14:paraId="21CA79F6" w14:textId="6FA5D6F2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276" w:type="dxa"/>
            <w:vAlign w:val="center"/>
          </w:tcPr>
          <w:p w14:paraId="6FB5907B" w14:textId="0C2E42A6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701" w:type="dxa"/>
            <w:vAlign w:val="center"/>
          </w:tcPr>
          <w:p w14:paraId="2374AEC7" w14:textId="01F99476" w:rsidR="00DB6CFF" w:rsidRPr="009D1C3A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</w:tbl>
    <w:p w14:paraId="2CAEFDE3" w14:textId="76BCE9F9" w:rsidR="00626E58" w:rsidRDefault="00626E58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71E8E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2D44D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6734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F4449" w14:textId="77777777" w:rsidR="006F444A" w:rsidRDefault="006F444A" w:rsidP="00626E58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D5501" w14:textId="77777777" w:rsidR="006F444A" w:rsidRDefault="006F444A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1220B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6D14E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6E7EF" w14:textId="77777777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27FB" w14:textId="68A9B5AB" w:rsidR="00177ED8" w:rsidRDefault="00177ED8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B412E" w14:textId="77777777" w:rsidR="00DE38FE" w:rsidRDefault="00DE38FE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0A82" w14:textId="31F06D4F" w:rsidR="00525AEC" w:rsidRDefault="00525AEC" w:rsidP="006F444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Planos de mitigação e contingência</w:t>
      </w:r>
    </w:p>
    <w:p w14:paraId="2BFB1C9A" w14:textId="4A4C2725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mitigação de probabilidade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296"/>
        <w:gridCol w:w="2610"/>
        <w:gridCol w:w="2744"/>
        <w:gridCol w:w="2483"/>
      </w:tblGrid>
      <w:tr w:rsidR="00DB6CFF" w14:paraId="7725C31D" w14:textId="77777777" w:rsidTr="001C38BB">
        <w:trPr>
          <w:trHeight w:val="720"/>
        </w:trPr>
        <w:tc>
          <w:tcPr>
            <w:tcW w:w="1296" w:type="dxa"/>
            <w:shd w:val="clear" w:color="auto" w:fill="000000" w:themeFill="text1"/>
            <w:vAlign w:val="center"/>
          </w:tcPr>
          <w:p w14:paraId="31BCF733" w14:textId="41E118E6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2610" w:type="dxa"/>
            <w:shd w:val="clear" w:color="auto" w:fill="000000" w:themeFill="text1"/>
            <w:vAlign w:val="center"/>
          </w:tcPr>
          <w:p w14:paraId="396430C0" w14:textId="52BA8E5F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 do Risco</w:t>
            </w:r>
          </w:p>
        </w:tc>
        <w:tc>
          <w:tcPr>
            <w:tcW w:w="2744" w:type="dxa"/>
            <w:shd w:val="clear" w:color="auto" w:fill="000000" w:themeFill="text1"/>
            <w:vAlign w:val="center"/>
          </w:tcPr>
          <w:p w14:paraId="53AF0BB1" w14:textId="19B5D3AE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2483" w:type="dxa"/>
            <w:shd w:val="clear" w:color="auto" w:fill="000000" w:themeFill="text1"/>
            <w:vAlign w:val="center"/>
          </w:tcPr>
          <w:p w14:paraId="7D606C40" w14:textId="17525AC3" w:rsidR="00DB6CFF" w:rsidRP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redução de probabilidade</w:t>
            </w:r>
          </w:p>
        </w:tc>
      </w:tr>
      <w:tr w:rsidR="00DB6CFF" w14:paraId="70A35F1F" w14:textId="77777777" w:rsidTr="001C38BB">
        <w:tc>
          <w:tcPr>
            <w:tcW w:w="1296" w:type="dxa"/>
          </w:tcPr>
          <w:p w14:paraId="7EBB3714" w14:textId="75DACB0F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Pessoas</w:t>
            </w:r>
          </w:p>
        </w:tc>
        <w:tc>
          <w:tcPr>
            <w:tcW w:w="2610" w:type="dxa"/>
          </w:tcPr>
          <w:p w14:paraId="6F3CEABB" w14:textId="36C97467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O governo alterar as regulamentações ou leis relacionadas à privacidade de dados e educação, exigindo adaptações e conformidade no projeto.</w:t>
            </w:r>
          </w:p>
        </w:tc>
        <w:tc>
          <w:tcPr>
            <w:tcW w:w="2744" w:type="dxa"/>
          </w:tcPr>
          <w:p w14:paraId="0F05FA81" w14:textId="6EBED448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Mudança na legislação da LGPD ou do MEC. </w:t>
            </w:r>
          </w:p>
        </w:tc>
        <w:tc>
          <w:tcPr>
            <w:tcW w:w="2483" w:type="dxa"/>
          </w:tcPr>
          <w:p w14:paraId="7367CFFF" w14:textId="78C0C308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Não possui redução de probabilidade.</w:t>
            </w:r>
          </w:p>
        </w:tc>
      </w:tr>
      <w:tr w:rsidR="00DB6CFF" w14:paraId="3FB3855F" w14:textId="77777777" w:rsidTr="001C38BB">
        <w:tc>
          <w:tcPr>
            <w:tcW w:w="1296" w:type="dxa"/>
          </w:tcPr>
          <w:p w14:paraId="46852145" w14:textId="0974E7A4" w:rsidR="00DB6CFF" w:rsidRPr="00DB6CFF" w:rsidRDefault="00D7463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Tecnologia</w:t>
            </w:r>
          </w:p>
        </w:tc>
        <w:tc>
          <w:tcPr>
            <w:tcW w:w="2610" w:type="dxa"/>
          </w:tcPr>
          <w:p w14:paraId="7C5A3B64" w14:textId="5A6C73B7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Integração inadequada com serviços de pagamento ou mudanças nas políticas de pagamento afetando a funcionalidade da plataforma.</w:t>
            </w:r>
          </w:p>
        </w:tc>
        <w:tc>
          <w:tcPr>
            <w:tcW w:w="2744" w:type="dxa"/>
          </w:tcPr>
          <w:p w14:paraId="2CA557AD" w14:textId="52119E9B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2483" w:type="dxa"/>
          </w:tcPr>
          <w:p w14:paraId="5E21547F" w14:textId="24AC8079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Abranger a maioria de tipos de pagamento e ter sistemas mais estáveis.</w:t>
            </w:r>
          </w:p>
        </w:tc>
      </w:tr>
      <w:tr w:rsidR="00DB6CFF" w14:paraId="63BE7C1F" w14:textId="77777777" w:rsidTr="001C38BB">
        <w:tc>
          <w:tcPr>
            <w:tcW w:w="1296" w:type="dxa"/>
          </w:tcPr>
          <w:p w14:paraId="42BDB5B2" w14:textId="2F8EAD1C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Pessoas</w:t>
            </w:r>
          </w:p>
        </w:tc>
        <w:tc>
          <w:tcPr>
            <w:tcW w:w="2610" w:type="dxa"/>
          </w:tcPr>
          <w:p w14:paraId="02F057C4" w14:textId="0F93CF5C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Divulgação incorreta do projeto.</w:t>
            </w:r>
          </w:p>
        </w:tc>
        <w:tc>
          <w:tcPr>
            <w:tcW w:w="2744" w:type="dxa"/>
          </w:tcPr>
          <w:p w14:paraId="5963B578" w14:textId="2FC608D4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</w:t>
            </w:r>
            <w:proofErr w:type="gramStart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83" w:type="dxa"/>
          </w:tcPr>
          <w:p w14:paraId="6135B06F" w14:textId="5B4D820F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Fazer um plano de divulgação e focar no </w:t>
            </w:r>
            <w:proofErr w:type="gramStart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público alvo</w:t>
            </w:r>
            <w:proofErr w:type="gramEnd"/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6CFF" w14:paraId="5EA0773F" w14:textId="77777777" w:rsidTr="001C38BB">
        <w:tc>
          <w:tcPr>
            <w:tcW w:w="1296" w:type="dxa"/>
          </w:tcPr>
          <w:p w14:paraId="6510634D" w14:textId="5096F0DE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t>Tecnologia</w:t>
            </w:r>
          </w:p>
        </w:tc>
        <w:tc>
          <w:tcPr>
            <w:tcW w:w="2610" w:type="dxa"/>
          </w:tcPr>
          <w:p w14:paraId="40BE805A" w14:textId="7D73E7BC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Falta de recursos de infraestrutura ou Infraestrutura de má qualidade, que não tem a capacidade para atender às necessidades de desenvolvimento do projeto. </w:t>
            </w:r>
          </w:p>
        </w:tc>
        <w:tc>
          <w:tcPr>
            <w:tcW w:w="2744" w:type="dxa"/>
          </w:tcPr>
          <w:p w14:paraId="674ECE71" w14:textId="007E975F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2483" w:type="dxa"/>
          </w:tcPr>
          <w:p w14:paraId="5552A568" w14:textId="75078112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 xml:space="preserve">Avaliar antes do desenvolvimento as condições de infraestrutura de onde será desenvolvido o projeto. </w:t>
            </w:r>
          </w:p>
        </w:tc>
      </w:tr>
      <w:tr w:rsidR="00DB6CFF" w14:paraId="76831BCF" w14:textId="77777777" w:rsidTr="001C38BB">
        <w:tc>
          <w:tcPr>
            <w:tcW w:w="1296" w:type="dxa"/>
          </w:tcPr>
          <w:p w14:paraId="5116364A" w14:textId="717FA140" w:rsidR="00DB6CFF" w:rsidRP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</w:rPr>
              <w:lastRenderedPageBreak/>
              <w:t>Projeto</w:t>
            </w:r>
          </w:p>
        </w:tc>
        <w:tc>
          <w:tcPr>
            <w:tcW w:w="2610" w:type="dxa"/>
          </w:tcPr>
          <w:p w14:paraId="5C2D941E" w14:textId="4128EAD3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Falta de conhecimento da equipe, resultando em dificuldade para identificar as operações candidatas durante a fase de modelagem do projeto.</w:t>
            </w:r>
          </w:p>
        </w:tc>
        <w:tc>
          <w:tcPr>
            <w:tcW w:w="2744" w:type="dxa"/>
          </w:tcPr>
          <w:p w14:paraId="5B981791" w14:textId="06B43410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2483" w:type="dxa"/>
          </w:tcPr>
          <w:p w14:paraId="74CCF941" w14:textId="47E5A926" w:rsidR="00DB6CFF" w:rsidRP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6CFF">
              <w:rPr>
                <w:rFonts w:ascii="Times New Roman" w:hAnsi="Times New Roman" w:cs="Times New Roman"/>
                <w:sz w:val="24"/>
                <w:szCs w:val="24"/>
              </w:rPr>
              <w:t>Fornecer treinamento e capacitação à equipe de projeto para melhorar sua compreensão das operações candidatas e das melhores práticas de modelagem.</w:t>
            </w:r>
          </w:p>
        </w:tc>
      </w:tr>
    </w:tbl>
    <w:p w14:paraId="06F1A669" w14:textId="77777777" w:rsidR="00925E69" w:rsidRPr="00925E69" w:rsidRDefault="00925E69" w:rsidP="00925E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2F31E" w14:textId="55B599BE" w:rsidR="00DE38FE" w:rsidRDefault="00DE38FE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E0085" w14:textId="71CD912E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Plano de mitigação de impacto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296"/>
        <w:gridCol w:w="1923"/>
        <w:gridCol w:w="3011"/>
        <w:gridCol w:w="2903"/>
      </w:tblGrid>
      <w:tr w:rsidR="00DB6CFF" w14:paraId="4D6E81E7" w14:textId="77777777" w:rsidTr="00925E69">
        <w:tc>
          <w:tcPr>
            <w:tcW w:w="1296" w:type="dxa"/>
            <w:shd w:val="clear" w:color="auto" w:fill="000000" w:themeFill="text1"/>
            <w:vAlign w:val="center"/>
          </w:tcPr>
          <w:p w14:paraId="206AD5EF" w14:textId="74CBFED5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1741" w:type="dxa"/>
            <w:shd w:val="clear" w:color="auto" w:fill="000000" w:themeFill="text1"/>
            <w:vAlign w:val="center"/>
          </w:tcPr>
          <w:p w14:paraId="3D9DFE54" w14:textId="750FBDFF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3107" w:type="dxa"/>
            <w:shd w:val="clear" w:color="auto" w:fill="000000" w:themeFill="text1"/>
            <w:vAlign w:val="center"/>
          </w:tcPr>
          <w:p w14:paraId="7132A172" w14:textId="1E4913F7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Efeito</w:t>
            </w:r>
          </w:p>
        </w:tc>
        <w:tc>
          <w:tcPr>
            <w:tcW w:w="2989" w:type="dxa"/>
            <w:shd w:val="clear" w:color="auto" w:fill="000000" w:themeFill="text1"/>
            <w:vAlign w:val="center"/>
          </w:tcPr>
          <w:p w14:paraId="3E6896D0" w14:textId="47CE853B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redução de impacto</w:t>
            </w:r>
          </w:p>
        </w:tc>
      </w:tr>
      <w:tr w:rsidR="00DB6CFF" w14:paraId="0430053C" w14:textId="77777777" w:rsidTr="00925E69">
        <w:tc>
          <w:tcPr>
            <w:tcW w:w="1296" w:type="dxa"/>
          </w:tcPr>
          <w:p w14:paraId="237A5AAE" w14:textId="408FF257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1741" w:type="dxa"/>
          </w:tcPr>
          <w:p w14:paraId="27F57DEF" w14:textId="505F1AA7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Mudança na legislação da LGPD ou do MEC. </w:t>
            </w:r>
          </w:p>
        </w:tc>
        <w:tc>
          <w:tcPr>
            <w:tcW w:w="3107" w:type="dxa"/>
          </w:tcPr>
          <w:p w14:paraId="0FED008F" w14:textId="50BD7758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conformidade nas legislações, faz com que a plataforma esteja sujeita a penalidades como advertências, multas e a suspensão de tratar dados pessoais e transmitir aulas de acordo com o MEC.</w:t>
            </w:r>
          </w:p>
        </w:tc>
        <w:tc>
          <w:tcPr>
            <w:tcW w:w="2989" w:type="dxa"/>
          </w:tcPr>
          <w:p w14:paraId="123B3369" w14:textId="5E52995B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Sempre monitorar as legislações que afetam o projeto.</w:t>
            </w:r>
          </w:p>
        </w:tc>
      </w:tr>
      <w:tr w:rsidR="00DB6CFF" w14:paraId="1BD700F6" w14:textId="77777777" w:rsidTr="00925E69">
        <w:tc>
          <w:tcPr>
            <w:tcW w:w="1296" w:type="dxa"/>
          </w:tcPr>
          <w:p w14:paraId="41458A37" w14:textId="132234F0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1741" w:type="dxa"/>
          </w:tcPr>
          <w:p w14:paraId="23D43B65" w14:textId="46D0671F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3107" w:type="dxa"/>
          </w:tcPr>
          <w:p w14:paraId="1FF75C3F" w14:textId="564E0BFF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Perda de receita para continuar com a plataforma e insatisfação dos usuários, prejudicando a reputação da plataforma e a confiança dos clientes.</w:t>
            </w:r>
          </w:p>
        </w:tc>
        <w:tc>
          <w:tcPr>
            <w:tcW w:w="2989" w:type="dxa"/>
          </w:tcPr>
          <w:p w14:paraId="6F9AAC75" w14:textId="2B4E6081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Diversificação dos métodos de pagamento e suporte ao cliente quando problemas são identificados na realização do pagamento</w:t>
            </w:r>
          </w:p>
        </w:tc>
      </w:tr>
      <w:tr w:rsidR="00DB6CFF" w14:paraId="4998CA0C" w14:textId="77777777" w:rsidTr="00925E69">
        <w:tc>
          <w:tcPr>
            <w:tcW w:w="1296" w:type="dxa"/>
          </w:tcPr>
          <w:p w14:paraId="09D7CEB3" w14:textId="3A499EBC" w:rsidR="00DB6CFF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1741" w:type="dxa"/>
          </w:tcPr>
          <w:p w14:paraId="37216558" w14:textId="0FA0C8C5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07" w:type="dxa"/>
          </w:tcPr>
          <w:p w14:paraId="2642E04B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falta de adoção pelo público pode impactar negativamente a viabilidade financeira do projeto, prejudicando 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investimentos e retornos esperados, além da equipe não atingir o seu objetivo de ter uma plataforma de estudos de sucesso</w:t>
            </w:r>
          </w:p>
          <w:p w14:paraId="6EA375F5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13A9B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9C347" w14:textId="2117F8E4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14:paraId="1E053A42" w14:textId="346216DD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Realizar pesquisas de mercado detalhadas para compreender as necessidades, preferências e comportamentos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público-alvo, garantindo que a plataforma seja desenvolvida com base no comportamento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Baseado nisso, investir em um bom plano de divulgação.</w:t>
            </w:r>
          </w:p>
        </w:tc>
      </w:tr>
      <w:tr w:rsidR="00DB6CFF" w14:paraId="1590E27E" w14:textId="77777777" w:rsidTr="00925E69">
        <w:tc>
          <w:tcPr>
            <w:tcW w:w="1296" w:type="dxa"/>
          </w:tcPr>
          <w:p w14:paraId="224CABF8" w14:textId="414C2D04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Tecnologia</w:t>
            </w:r>
          </w:p>
        </w:tc>
        <w:tc>
          <w:tcPr>
            <w:tcW w:w="1741" w:type="dxa"/>
          </w:tcPr>
          <w:p w14:paraId="726E1152" w14:textId="01631E73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3107" w:type="dxa"/>
          </w:tcPr>
          <w:p w14:paraId="039B7AE4" w14:textId="0D9C8274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infraestrutura adequada pode resultar em atrasos significativos no desenvolvimento do projeto, comprometendo os prazos planejados, além de impactar na qualidade do projeto</w:t>
            </w:r>
          </w:p>
        </w:tc>
        <w:tc>
          <w:tcPr>
            <w:tcW w:w="2989" w:type="dxa"/>
          </w:tcPr>
          <w:p w14:paraId="7EC6394B" w14:textId="484547AC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os laboratórios que possuem os melhores hardwares e que tenha todos os programas necessários para o desenvolvimento do projeto.</w:t>
            </w:r>
          </w:p>
        </w:tc>
      </w:tr>
      <w:tr w:rsidR="00DB6CFF" w14:paraId="707BB4EA" w14:textId="77777777" w:rsidTr="00925E69">
        <w:tc>
          <w:tcPr>
            <w:tcW w:w="1296" w:type="dxa"/>
          </w:tcPr>
          <w:p w14:paraId="724DB325" w14:textId="13C1DD85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</w:p>
        </w:tc>
        <w:tc>
          <w:tcPr>
            <w:tcW w:w="1741" w:type="dxa"/>
          </w:tcPr>
          <w:p w14:paraId="29DE7533" w14:textId="5819B393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 para identificar as operações candidatas, afetando a modelagem</w:t>
            </w:r>
          </w:p>
        </w:tc>
        <w:tc>
          <w:tcPr>
            <w:tcW w:w="3107" w:type="dxa"/>
          </w:tcPr>
          <w:p w14:paraId="5642E896" w14:textId="6D0AFE31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conhecimento da equipe em identificar operações candidatas, afeta no resultado de modelagem impactando assim na qualidade do projeto</w:t>
            </w:r>
          </w:p>
        </w:tc>
        <w:tc>
          <w:tcPr>
            <w:tcW w:w="2989" w:type="dxa"/>
          </w:tcPr>
          <w:p w14:paraId="59C69E4D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sobre modelagem para equipe, para todos se desenvolverem e conseguirem realizar e identificar as operações candidatas.</w:t>
            </w:r>
          </w:p>
          <w:p w14:paraId="33B3DD98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8E018" w14:textId="77777777" w:rsidR="00DB6CFF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1B222" w14:textId="1B2D4A29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D0A8F" w14:textId="6048A4FA" w:rsidR="00177ED8" w:rsidRDefault="00177ED8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DF957" w14:textId="0D835560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F0464" w14:textId="780832DD" w:rsidR="001C38BB" w:rsidRPr="00DB6CFF" w:rsidRDefault="001C38BB" w:rsidP="00DB6CF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42D83" w14:textId="313638AB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8CB5F" w14:textId="200EA76C" w:rsidR="001C38BB" w:rsidRDefault="001C38BB" w:rsidP="00177ED8">
      <w:pPr>
        <w:pStyle w:val="PargrafodaLista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C40E5" w14:textId="36327D50" w:rsidR="001C38BB" w:rsidRPr="00925E69" w:rsidRDefault="001C38BB" w:rsidP="00925E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7C37D" w14:textId="3DE01538" w:rsidR="00177ED8" w:rsidRDefault="00177ED8" w:rsidP="00177E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Plano de contingência</w:t>
      </w:r>
    </w:p>
    <w:tbl>
      <w:tblPr>
        <w:tblStyle w:val="Tabelacomgrade"/>
        <w:tblW w:w="9133" w:type="dxa"/>
        <w:tblInd w:w="360" w:type="dxa"/>
        <w:tblLook w:val="04A0" w:firstRow="1" w:lastRow="0" w:firstColumn="1" w:lastColumn="0" w:noHBand="0" w:noVBand="1"/>
      </w:tblPr>
      <w:tblGrid>
        <w:gridCol w:w="1620"/>
        <w:gridCol w:w="3118"/>
        <w:gridCol w:w="4395"/>
      </w:tblGrid>
      <w:tr w:rsidR="00DB6CFF" w14:paraId="007C246F" w14:textId="77777777" w:rsidTr="00177ED8">
        <w:tc>
          <w:tcPr>
            <w:tcW w:w="1620" w:type="dxa"/>
            <w:shd w:val="clear" w:color="auto" w:fill="000000" w:themeFill="text1"/>
            <w:vAlign w:val="center"/>
          </w:tcPr>
          <w:p w14:paraId="589AE5ED" w14:textId="16BB41AD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3118" w:type="dxa"/>
            <w:shd w:val="clear" w:color="auto" w:fill="000000" w:themeFill="text1"/>
            <w:vAlign w:val="center"/>
          </w:tcPr>
          <w:p w14:paraId="4973941B" w14:textId="4D03B262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4395" w:type="dxa"/>
            <w:shd w:val="clear" w:color="auto" w:fill="000000" w:themeFill="text1"/>
            <w:vAlign w:val="center"/>
          </w:tcPr>
          <w:p w14:paraId="7205B5EF" w14:textId="64E73DBE" w:rsidR="00DB6CFF" w:rsidRDefault="00DB6CFF" w:rsidP="00DB6CF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Plano de </w:t>
            </w:r>
            <w:r w:rsidR="00D74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contingência</w:t>
            </w:r>
          </w:p>
        </w:tc>
      </w:tr>
      <w:tr w:rsidR="00DB6CFF" w14:paraId="6BADE87E" w14:textId="77777777" w:rsidTr="00177ED8">
        <w:tc>
          <w:tcPr>
            <w:tcW w:w="1620" w:type="dxa"/>
          </w:tcPr>
          <w:p w14:paraId="358E5CD7" w14:textId="7EDE1429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02DD"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18C6585" w14:textId="42465CA0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036">
              <w:rPr>
                <w:rFonts w:ascii="Times New Roman" w:hAnsi="Times New Roman" w:cs="Times New Roman"/>
                <w:sz w:val="24"/>
                <w:szCs w:val="24"/>
              </w:rPr>
              <w:t xml:space="preserve">Mudança na legislação da LGPD ou do MEC. </w:t>
            </w:r>
          </w:p>
        </w:tc>
        <w:tc>
          <w:tcPr>
            <w:tcW w:w="4395" w:type="dxa"/>
          </w:tcPr>
          <w:p w14:paraId="721F7435" w14:textId="61C4AFC0" w:rsidR="00DB6CFF" w:rsidRPr="005C24D2" w:rsidRDefault="000204DE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7463F">
              <w:rPr>
                <w:rFonts w:ascii="Times New Roman" w:hAnsi="Times New Roman" w:cs="Times New Roman"/>
                <w:sz w:val="24"/>
                <w:szCs w:val="24"/>
              </w:rPr>
              <w:t>aso ocorra uma alteração analisa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</w:t>
            </w:r>
            <w:r w:rsidR="00DB6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CFF" w:rsidRPr="002B1BE4">
              <w:rPr>
                <w:rFonts w:ascii="Times New Roman" w:hAnsi="Times New Roman" w:cs="Times New Roman"/>
                <w:sz w:val="24"/>
                <w:szCs w:val="24"/>
              </w:rPr>
              <w:t>rapidamente o impacto das mudanças na legislação nas operações da organização e na gestão de dados pessoais</w:t>
            </w:r>
            <w:r w:rsidR="00DB6CFF">
              <w:rPr>
                <w:rFonts w:ascii="Times New Roman" w:hAnsi="Times New Roman" w:cs="Times New Roman"/>
                <w:sz w:val="24"/>
                <w:szCs w:val="24"/>
              </w:rPr>
              <w:t xml:space="preserve"> para assim seguir com a atualização de </w:t>
            </w:r>
            <w:r w:rsidR="00DB6CFF" w:rsidRPr="00E94036">
              <w:rPr>
                <w:rFonts w:ascii="Times New Roman" w:hAnsi="Times New Roman" w:cs="Times New Roman"/>
                <w:sz w:val="24"/>
                <w:szCs w:val="24"/>
              </w:rPr>
              <w:t>todos os contratos, acordos e políticas legais relevantes para refletir as mudanças na legislação.</w:t>
            </w:r>
            <w:r w:rsidR="00DB6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6CFF" w14:paraId="1576813F" w14:textId="77777777" w:rsidTr="00177ED8">
        <w:tc>
          <w:tcPr>
            <w:tcW w:w="1620" w:type="dxa"/>
          </w:tcPr>
          <w:p w14:paraId="09BD2C01" w14:textId="579B189C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94DCA27" w14:textId="0D4BB042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os pagamentos feitos na plataforma ou restrições de algum dos tipos de pagamento;</w:t>
            </w:r>
          </w:p>
        </w:tc>
        <w:tc>
          <w:tcPr>
            <w:tcW w:w="4395" w:type="dxa"/>
          </w:tcPr>
          <w:p w14:paraId="7850FEF3" w14:textId="33ABEB8E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Informar o usuário que ocorreu um erro e já está sendo tratado. </w:t>
            </w:r>
          </w:p>
        </w:tc>
      </w:tr>
      <w:tr w:rsidR="00DB6CFF" w14:paraId="633B4D1F" w14:textId="77777777" w:rsidTr="00177ED8">
        <w:tc>
          <w:tcPr>
            <w:tcW w:w="1620" w:type="dxa"/>
          </w:tcPr>
          <w:p w14:paraId="7E490687" w14:textId="65B998D6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3118" w:type="dxa"/>
          </w:tcPr>
          <w:p w14:paraId="528C7588" w14:textId="7590EB65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infraestrutura pode não ser adequada para realizar o desenvolvimento;</w:t>
            </w:r>
          </w:p>
        </w:tc>
        <w:tc>
          <w:tcPr>
            <w:tcW w:w="4395" w:type="dxa"/>
          </w:tcPr>
          <w:p w14:paraId="7185D26C" w14:textId="53A38018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Procurar outros laboratórios com características parecidas com o LAB principal, que estejam disponíveis para continuar o desenvolvimento, enquanto a coordenação ajusta o LAB principal.</w:t>
            </w:r>
          </w:p>
        </w:tc>
      </w:tr>
      <w:tr w:rsidR="00DB6CFF" w14:paraId="6EB2F083" w14:textId="77777777" w:rsidTr="00177ED8">
        <w:tc>
          <w:tcPr>
            <w:tcW w:w="1620" w:type="dxa"/>
          </w:tcPr>
          <w:p w14:paraId="750A9C97" w14:textId="445F8D2B" w:rsidR="00DB6CFF" w:rsidRPr="005C24D2" w:rsidRDefault="00DB6CFF" w:rsidP="00DB6CFF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Pessoas</w:t>
            </w:r>
          </w:p>
        </w:tc>
        <w:tc>
          <w:tcPr>
            <w:tcW w:w="3118" w:type="dxa"/>
          </w:tcPr>
          <w:p w14:paraId="33263023" w14:textId="3D6C9D01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Não ser utilizado pelo público-alvo ou não chegar ao conhecimento </w:t>
            </w:r>
            <w:proofErr w:type="gramStart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>do mesmo</w:t>
            </w:r>
            <w:proofErr w:type="gramEnd"/>
            <w:r w:rsidRPr="009D1C3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4395" w:type="dxa"/>
          </w:tcPr>
          <w:p w14:paraId="5B117C1D" w14:textId="0ACFF3A0" w:rsidR="00DB6CFF" w:rsidRPr="005C24D2" w:rsidRDefault="00DB6CFF" w:rsidP="00DB6CF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pesquisas de satisfação com os usuários e identificar os erros da divulgação e realizar um novo plano de marketing para divulgar corretamente e atrair o público-alvo.</w:t>
            </w:r>
          </w:p>
        </w:tc>
      </w:tr>
    </w:tbl>
    <w:p w14:paraId="32072B9D" w14:textId="77777777" w:rsidR="006F444A" w:rsidRDefault="006F444A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B5764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90ACE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1CFDF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ins w:id="0" w:author="GIOVANA ELLERO VIEIRA" w:date="2023-10-27T19:26:00Z"/>
          <w:rFonts w:ascii="Times New Roman" w:hAnsi="Times New Roman" w:cs="Times New Roman"/>
          <w:b/>
          <w:bCs/>
          <w:sz w:val="24"/>
          <w:szCs w:val="24"/>
        </w:rPr>
      </w:pPr>
    </w:p>
    <w:p w14:paraId="2646B970" w14:textId="77777777" w:rsidR="0035219D" w:rsidRDefault="0035219D" w:rsidP="006F444A">
      <w:pPr>
        <w:pStyle w:val="PargrafodaLista"/>
        <w:spacing w:line="360" w:lineRule="auto"/>
        <w:ind w:left="360"/>
        <w:jc w:val="both"/>
        <w:rPr>
          <w:ins w:id="1" w:author="GIOVANA ELLERO VIEIRA" w:date="2023-10-27T19:26:00Z"/>
          <w:rFonts w:ascii="Times New Roman" w:hAnsi="Times New Roman" w:cs="Times New Roman"/>
          <w:b/>
          <w:bCs/>
          <w:sz w:val="24"/>
          <w:szCs w:val="24"/>
        </w:rPr>
      </w:pPr>
    </w:p>
    <w:p w14:paraId="2C07ABA1" w14:textId="77777777" w:rsidR="0035219D" w:rsidRDefault="0035219D" w:rsidP="006F444A">
      <w:pPr>
        <w:pStyle w:val="PargrafodaLista"/>
        <w:spacing w:line="360" w:lineRule="auto"/>
        <w:ind w:left="360"/>
        <w:jc w:val="both"/>
        <w:rPr>
          <w:ins w:id="2" w:author="GIOVANA ELLERO VIEIRA" w:date="2023-10-27T19:26:00Z"/>
          <w:rFonts w:ascii="Times New Roman" w:hAnsi="Times New Roman" w:cs="Times New Roman"/>
          <w:b/>
          <w:bCs/>
          <w:sz w:val="24"/>
          <w:szCs w:val="24"/>
        </w:rPr>
      </w:pPr>
    </w:p>
    <w:p w14:paraId="117254AF" w14:textId="77777777" w:rsidR="0035219D" w:rsidRDefault="0035219D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D99DC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891F9" w14:textId="77777777" w:rsid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B9FA0" w14:textId="77777777" w:rsidR="00DB6CFF" w:rsidRDefault="00DB6CFF" w:rsidP="00DB6C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Cronograma do Projeto</w:t>
      </w:r>
    </w:p>
    <w:p w14:paraId="2E4CFD7B" w14:textId="345C8EBE" w:rsidR="0035219D" w:rsidRPr="0035219D" w:rsidRDefault="00DB6CFF" w:rsidP="0035219D">
      <w:pPr>
        <w:pStyle w:val="PargrafodaLista"/>
        <w:numPr>
          <w:ilvl w:val="1"/>
          <w:numId w:val="1"/>
        </w:numPr>
        <w:spacing w:line="360" w:lineRule="auto"/>
        <w:jc w:val="both"/>
        <w:rPr>
          <w:ins w:id="3" w:author="GIOVANA ELLERO VIEIRA" w:date="2023-10-27T19:31:00Z"/>
          <w:rFonts w:ascii="Times New Roman" w:hAnsi="Times New Roman" w:cs="Times New Roman"/>
          <w:b/>
          <w:bCs/>
          <w:sz w:val="24"/>
          <w:szCs w:val="24"/>
          <w:rPrChange w:id="4" w:author="GIOVANA ELLERO VIEIRA" w:date="2023-10-27T19:31:00Z">
            <w:rPr>
              <w:ins w:id="5" w:author="GIOVANA ELLERO VIEIRA" w:date="2023-10-27T19:31:00Z"/>
            </w:rPr>
          </w:rPrChange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61986454" w14:textId="072831DF" w:rsidR="0035219D" w:rsidDel="0035219D" w:rsidRDefault="0035219D" w:rsidP="0035219D">
      <w:pPr>
        <w:spacing w:line="360" w:lineRule="auto"/>
        <w:jc w:val="both"/>
        <w:rPr>
          <w:del w:id="6" w:author="GIOVANA ELLERO VIEIRA" w:date="2023-10-27T19:32:00Z"/>
          <w:rFonts w:ascii="Times New Roman" w:hAnsi="Times New Roman" w:cs="Times New Roman"/>
          <w:b/>
          <w:bCs/>
          <w:sz w:val="24"/>
          <w:szCs w:val="24"/>
        </w:rPr>
      </w:pPr>
      <w:ins w:id="7" w:author="GIOVANA ELLERO VIEIRA" w:date="2023-10-27T19:31:00Z">
        <w:r w:rsidRPr="0035219D">
          <w:drawing>
            <wp:inline distT="0" distB="0" distL="0" distR="0" wp14:anchorId="2C0DFF0C" wp14:editId="3EDF89F9">
              <wp:extent cx="5923031" cy="1790700"/>
              <wp:effectExtent l="0" t="0" r="1905" b="0"/>
              <wp:docPr id="337987215" name="Imagem 1" descr="Interface gráfica do usuário, Aplicativo, Tabela, Excel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7987215" name="Imagem 1" descr="Interface gráfica do usuário, Aplicativo, Tabela, Excel&#10;&#10;Descrição gerada automaticamente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9671" cy="17927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CB772E" w14:textId="77777777" w:rsidR="0035219D" w:rsidRPr="0035219D" w:rsidRDefault="0035219D" w:rsidP="0035219D">
      <w:pPr>
        <w:spacing w:line="360" w:lineRule="auto"/>
        <w:jc w:val="both"/>
        <w:rPr>
          <w:ins w:id="8" w:author="GIOVANA ELLERO VIEIRA" w:date="2023-10-27T19:32:00Z"/>
          <w:rFonts w:ascii="Times New Roman" w:hAnsi="Times New Roman" w:cs="Times New Roman"/>
          <w:b/>
          <w:bCs/>
          <w:sz w:val="24"/>
          <w:szCs w:val="24"/>
          <w:rPrChange w:id="9" w:author="GIOVANA ELLERO VIEIRA" w:date="2023-10-27T19:31:00Z">
            <w:rPr>
              <w:ins w:id="10" w:author="GIOVANA ELLERO VIEIRA" w:date="2023-10-27T19:32:00Z"/>
            </w:rPr>
          </w:rPrChange>
        </w:rPr>
        <w:pPrChange w:id="11" w:author="GIOVANA ELLERO VIEIRA" w:date="2023-10-27T19:31:00Z">
          <w:pPr>
            <w:pStyle w:val="PargrafodaLista"/>
            <w:numPr>
              <w:ilvl w:val="1"/>
              <w:numId w:val="1"/>
            </w:numPr>
            <w:spacing w:line="360" w:lineRule="auto"/>
            <w:ind w:left="792" w:hanging="432"/>
            <w:jc w:val="both"/>
          </w:pPr>
        </w:pPrChange>
      </w:pPr>
    </w:p>
    <w:p w14:paraId="4FD4F429" w14:textId="04958193" w:rsidR="00DB6CFF" w:rsidRPr="0035219D" w:rsidDel="0035219D" w:rsidRDefault="00DB6CFF" w:rsidP="0035219D">
      <w:pPr>
        <w:spacing w:line="360" w:lineRule="auto"/>
        <w:jc w:val="both"/>
        <w:rPr>
          <w:del w:id="12" w:author="GIOVANA ELLERO VIEIRA" w:date="2023-10-27T19:32:00Z"/>
          <w:rFonts w:ascii="Times New Roman" w:hAnsi="Times New Roman" w:cs="Times New Roman"/>
          <w:b/>
          <w:bCs/>
          <w:sz w:val="24"/>
          <w:szCs w:val="24"/>
          <w:rPrChange w:id="13" w:author="GIOVANA ELLERO VIEIRA" w:date="2023-10-27T19:31:00Z">
            <w:rPr>
              <w:del w:id="14" w:author="GIOVANA ELLERO VIEIRA" w:date="2023-10-27T19:32:00Z"/>
              <w:rFonts w:ascii="Times New Roman" w:hAnsi="Times New Roman" w:cs="Times New Roman"/>
              <w:sz w:val="24"/>
              <w:szCs w:val="24"/>
            </w:rPr>
          </w:rPrChange>
        </w:rPr>
        <w:pPrChange w:id="15" w:author="GIOVANA ELLERO VIEIRA" w:date="2023-10-27T19:31:00Z">
          <w:pPr>
            <w:pStyle w:val="PargrafodaLista"/>
            <w:spacing w:line="360" w:lineRule="auto"/>
            <w:ind w:left="792"/>
            <w:jc w:val="both"/>
          </w:pPr>
        </w:pPrChange>
      </w:pPr>
      <w:del w:id="16" w:author="GIOVANA ELLERO VIEIRA" w:date="2023-10-27T19:31:00Z">
        <w:r w:rsidDel="0035219D">
          <w:rPr>
            <w:noProof/>
          </w:rPr>
          <w:drawing>
            <wp:inline distT="0" distB="0" distL="0" distR="0" wp14:anchorId="37BE5994" wp14:editId="7698A789">
              <wp:extent cx="5560892" cy="1844040"/>
              <wp:effectExtent l="0" t="0" r="1905" b="3810"/>
              <wp:docPr id="204757022" name="Imagem 1" descr="Interface gráfica do usuário, Aplicativo, Tabela, Excel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757022" name="Imagem 1" descr="Interface gráfica do usuário, Aplicativo, Tabela, Excel&#10;&#10;Descrição gerada automaticamente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6144" cy="1845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66E0E03" w14:textId="77777777" w:rsidR="00925E69" w:rsidRPr="0035219D" w:rsidRDefault="00925E69" w:rsidP="003521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7" w:author="GIOVANA ELLERO VIEIRA" w:date="2023-10-27T19:32:00Z">
            <w:rPr/>
          </w:rPrChange>
        </w:rPr>
        <w:pPrChange w:id="18" w:author="GIOVANA ELLERO VIEIRA" w:date="2023-10-27T19:32:00Z">
          <w:pPr>
            <w:pStyle w:val="PargrafodaLista"/>
            <w:spacing w:line="360" w:lineRule="auto"/>
            <w:ind w:left="792"/>
            <w:jc w:val="both"/>
          </w:pPr>
        </w:pPrChange>
      </w:pPr>
    </w:p>
    <w:p w14:paraId="37A7B458" w14:textId="77777777" w:rsidR="00DB6CFF" w:rsidRDefault="00DB6CFF" w:rsidP="00DB6CF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Quadro Kanban</w:t>
      </w:r>
    </w:p>
    <w:p w14:paraId="29639C9B" w14:textId="65787749" w:rsidR="00DB6CFF" w:rsidRDefault="0065382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38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DD5965" wp14:editId="01C8C261">
            <wp:extent cx="5400040" cy="2054225"/>
            <wp:effectExtent l="0" t="0" r="0" b="3175"/>
            <wp:docPr id="190046088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6088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440A" w14:textId="0847C823" w:rsidR="00925E69" w:rsidRPr="00925E69" w:rsidRDefault="00925E69" w:rsidP="006F444A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5E69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56AB3">
          <w:rPr>
            <w:rStyle w:val="Hyperlink"/>
            <w:rFonts w:ascii="Times New Roman" w:hAnsi="Times New Roman" w:cs="Times New Roman"/>
            <w:sz w:val="24"/>
            <w:szCs w:val="24"/>
          </w:rPr>
          <w:t>https://trello.com/invite/b/I7DnHOr6/ATTI9f75fee45f9ff66da507c46743f99a95048B6C1A/educaacao-sprint-01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5E69" w:rsidRPr="00925E69" w:rsidSect="00A8155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A82C" w14:textId="77777777" w:rsidR="008257FD" w:rsidRDefault="008257FD" w:rsidP="00A81557">
      <w:pPr>
        <w:spacing w:after="0" w:line="240" w:lineRule="auto"/>
      </w:pPr>
      <w:r>
        <w:separator/>
      </w:r>
    </w:p>
  </w:endnote>
  <w:endnote w:type="continuationSeparator" w:id="0">
    <w:p w14:paraId="2A92C2AB" w14:textId="77777777" w:rsidR="008257FD" w:rsidRDefault="008257FD" w:rsidP="00A8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89671"/>
      <w:docPartObj>
        <w:docPartGallery w:val="Page Numbers (Bottom of Page)"/>
        <w:docPartUnique/>
      </w:docPartObj>
    </w:sdtPr>
    <w:sdtContent>
      <w:p w14:paraId="4B403077" w14:textId="64B9382B" w:rsidR="00A81557" w:rsidRDefault="00A81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BDDC9" w14:textId="77777777" w:rsidR="00A81557" w:rsidRDefault="00A81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D87F" w14:textId="77777777" w:rsidR="008257FD" w:rsidRDefault="008257FD" w:rsidP="00A81557">
      <w:pPr>
        <w:spacing w:after="0" w:line="240" w:lineRule="auto"/>
      </w:pPr>
      <w:r>
        <w:separator/>
      </w:r>
    </w:p>
  </w:footnote>
  <w:footnote w:type="continuationSeparator" w:id="0">
    <w:p w14:paraId="2F9BB54A" w14:textId="77777777" w:rsidR="008257FD" w:rsidRDefault="008257FD" w:rsidP="00A8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7D" w14:textId="7F712223" w:rsidR="00A81557" w:rsidRPr="00A81557" w:rsidRDefault="00A81557" w:rsidP="00A81557">
    <w:pPr>
      <w:pStyle w:val="Cabealho"/>
      <w:ind w:left="4820" w:hanging="4820"/>
      <w:rPr>
        <w:rFonts w:ascii="Times New Roman" w:hAnsi="Times New Roman" w:cs="Times New Roman"/>
        <w:sz w:val="24"/>
        <w:szCs w:val="24"/>
      </w:rPr>
    </w:pPr>
    <w:r w:rsidRPr="00A81557">
      <w:rPr>
        <w:rFonts w:ascii="Times New Roman" w:hAnsi="Times New Roman" w:cs="Times New Roman"/>
        <w:sz w:val="24"/>
        <w:szCs w:val="24"/>
      </w:rPr>
      <w:t>EducaAção</w:t>
    </w:r>
    <w:r w:rsidRPr="00A81557">
      <w:rPr>
        <w:rFonts w:ascii="Times New Roman" w:hAnsi="Times New Roman" w:cs="Times New Roman"/>
        <w:sz w:val="24"/>
        <w:szCs w:val="24"/>
      </w:rPr>
      <w:tab/>
    </w:r>
    <w:r w:rsidRPr="00A81557">
      <w:rPr>
        <w:rFonts w:ascii="Times New Roman" w:hAnsi="Times New Roman" w:cs="Times New Roman"/>
        <w:sz w:val="24"/>
        <w:szCs w:val="24"/>
      </w:rPr>
      <w:tab/>
    </w:r>
    <w:r w:rsidRPr="00A81557">
      <w:rPr>
        <w:rFonts w:ascii="Times New Roman" w:hAnsi="Times New Roman" w:cs="Times New Roman"/>
        <w:sz w:val="24"/>
        <w:szCs w:val="24"/>
      </w:rPr>
      <w:tab/>
      <w:t>Anna Beatriz Pereira; Giovana Ellero; Vagner Batazoli;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139"/>
    <w:multiLevelType w:val="multilevel"/>
    <w:tmpl w:val="A6DE1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24B9"/>
    <w:multiLevelType w:val="hybridMultilevel"/>
    <w:tmpl w:val="1C16D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B277D"/>
    <w:multiLevelType w:val="hybridMultilevel"/>
    <w:tmpl w:val="5F2801A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 w15:restartNumberingAfterBreak="0">
    <w:nsid w:val="4FE370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221680">
    <w:abstractNumId w:val="3"/>
  </w:num>
  <w:num w:numId="2" w16cid:durableId="1311863113">
    <w:abstractNumId w:val="0"/>
  </w:num>
  <w:num w:numId="3" w16cid:durableId="1144276868">
    <w:abstractNumId w:val="2"/>
  </w:num>
  <w:num w:numId="4" w16cid:durableId="6699178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OVANA ELLERO VIEIRA">
    <w15:presenceInfo w15:providerId="AD" w15:userId="S::uniegivieira@fei.edu.br::b71cefdb-08e5-420e-a65b-837d4b630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C"/>
    <w:rsid w:val="000204DE"/>
    <w:rsid w:val="00023CAF"/>
    <w:rsid w:val="00024C8A"/>
    <w:rsid w:val="00074F3B"/>
    <w:rsid w:val="000F0F0D"/>
    <w:rsid w:val="00177ED8"/>
    <w:rsid w:val="001C38BB"/>
    <w:rsid w:val="002F2415"/>
    <w:rsid w:val="0035219D"/>
    <w:rsid w:val="00361FEB"/>
    <w:rsid w:val="003E1A0E"/>
    <w:rsid w:val="0051422F"/>
    <w:rsid w:val="00525AEC"/>
    <w:rsid w:val="00566F03"/>
    <w:rsid w:val="0059305A"/>
    <w:rsid w:val="005C24D2"/>
    <w:rsid w:val="00626E58"/>
    <w:rsid w:val="00653829"/>
    <w:rsid w:val="006822C3"/>
    <w:rsid w:val="006F444A"/>
    <w:rsid w:val="00701B56"/>
    <w:rsid w:val="00723A9D"/>
    <w:rsid w:val="008257FD"/>
    <w:rsid w:val="00925E69"/>
    <w:rsid w:val="009D1C3A"/>
    <w:rsid w:val="00A81557"/>
    <w:rsid w:val="00A81CC1"/>
    <w:rsid w:val="00B51412"/>
    <w:rsid w:val="00D24E7E"/>
    <w:rsid w:val="00D7463F"/>
    <w:rsid w:val="00DB6CFF"/>
    <w:rsid w:val="00DD4DEE"/>
    <w:rsid w:val="00DE38FE"/>
    <w:rsid w:val="00EC02EA"/>
    <w:rsid w:val="00EF68C7"/>
    <w:rsid w:val="00E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67F3"/>
  <w15:chartTrackingRefBased/>
  <w15:docId w15:val="{8D13824A-8A38-4490-AEDA-A53D6B49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AEC"/>
    <w:pPr>
      <w:ind w:left="720"/>
      <w:contextualSpacing/>
    </w:pPr>
  </w:style>
  <w:style w:type="table" w:styleId="Tabelacomgrade">
    <w:name w:val="Table Grid"/>
    <w:basedOn w:val="Tabelanormal"/>
    <w:uiPriority w:val="1"/>
    <w:rsid w:val="00525AEC"/>
    <w:pPr>
      <w:spacing w:after="0" w:line="240" w:lineRule="auto"/>
    </w:pPr>
    <w:rPr>
      <w:kern w:val="0"/>
      <w:lang w:eastAsia="pt-BR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557"/>
  </w:style>
  <w:style w:type="paragraph" w:styleId="Rodap">
    <w:name w:val="footer"/>
    <w:basedOn w:val="Normal"/>
    <w:link w:val="RodapChar"/>
    <w:uiPriority w:val="99"/>
    <w:unhideWhenUsed/>
    <w:rsid w:val="00A815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557"/>
  </w:style>
  <w:style w:type="character" w:styleId="Hyperlink">
    <w:name w:val="Hyperlink"/>
    <w:basedOn w:val="Fontepargpadro"/>
    <w:uiPriority w:val="99"/>
    <w:unhideWhenUsed/>
    <w:rsid w:val="00925E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E69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81CC1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81C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1C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1C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1C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1CC1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53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ello.com/invite/b/I7DnHOr6/ATTI9f75fee45f9ff66da507c46743f99a95048B6C1A/educaacao-sprint-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2255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ELLERO VIEIRA</dc:creator>
  <cp:keywords/>
  <dc:description/>
  <cp:lastModifiedBy>GIOVANA ELLERO VIEIRA</cp:lastModifiedBy>
  <cp:revision>6</cp:revision>
  <dcterms:created xsi:type="dcterms:W3CDTF">2023-10-19T14:31:00Z</dcterms:created>
  <dcterms:modified xsi:type="dcterms:W3CDTF">2023-10-27T22:32:00Z</dcterms:modified>
</cp:coreProperties>
</file>